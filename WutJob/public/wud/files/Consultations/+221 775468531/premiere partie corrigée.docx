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F81BD" w:themeColor="accent1"/>
          <w:lang w:eastAsia="en-US"/>
        </w:rPr>
        <w:id w:val="1673147347"/>
        <w:docPartObj>
          <w:docPartGallery w:val="Cover Pages"/>
          <w:docPartUnique/>
        </w:docPartObj>
      </w:sdtPr>
      <w:sdtEndPr>
        <w:rPr>
          <w:color w:val="auto"/>
        </w:rPr>
      </w:sdtEndPr>
      <w:sdtContent>
        <w:p w14:paraId="4CB32725" w14:textId="77777777" w:rsidR="00B06952" w:rsidRDefault="00B06952">
          <w:pPr>
            <w:pStyle w:val="Sansinterligne"/>
            <w:spacing w:before="1540" w:after="240"/>
            <w:jc w:val="center"/>
            <w:rPr>
              <w:color w:val="4F81BD" w:themeColor="accent1"/>
            </w:rPr>
          </w:pPr>
        </w:p>
        <w:p w14:paraId="0FF1833F" w14:textId="77777777" w:rsidR="00B06952" w:rsidRPr="00D230BE" w:rsidRDefault="00DE2C21" w:rsidP="00D230BE">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sdt>
            <w:sdtPr>
              <w:rPr>
                <w:rStyle w:val="Titre4Car"/>
                <w:color w:val="auto"/>
                <w:sz w:val="52"/>
                <w:szCs w:val="52"/>
              </w:rPr>
              <w:alias w:val="Titre"/>
              <w:tag w:val=""/>
              <w:id w:val="1735040861"/>
              <w:placeholder>
                <w:docPart w:val="F183EC518821493693D4FF6984447DD6"/>
              </w:placeholder>
              <w:dataBinding w:prefixMappings="xmlns:ns0='http://purl.org/dc/elements/1.1/' xmlns:ns1='http://schemas.openxmlformats.org/package/2006/metadata/core-properties' " w:xpath="/ns1:coreProperties[1]/ns0:title[1]" w:storeItemID="{6C3C8BC8-F283-45AE-878A-BAB7291924A1}"/>
              <w:text/>
            </w:sdtPr>
            <w:sdtEndPr>
              <w:rPr>
                <w:rStyle w:val="Titre4Car"/>
              </w:rPr>
            </w:sdtEndPr>
            <w:sdtContent>
              <w:r w:rsidR="00D230BE">
                <w:rPr>
                  <w:rStyle w:val="Titre4Car"/>
                  <w:color w:val="auto"/>
                  <w:sz w:val="52"/>
                  <w:szCs w:val="52"/>
                </w:rPr>
                <w:t>F</w:t>
              </w:r>
              <w:r w:rsidR="00D230BE" w:rsidRPr="00D230BE">
                <w:rPr>
                  <w:rStyle w:val="Titre4Car"/>
                  <w:color w:val="auto"/>
                  <w:sz w:val="52"/>
                  <w:szCs w:val="52"/>
                </w:rPr>
                <w:t>ractures diaphysaires du fémur chez l’enfant</w:t>
              </w:r>
            </w:sdtContent>
          </w:sdt>
          <w:sdt>
            <w:sdtPr>
              <w:rPr>
                <w:color w:val="4F81BD" w:themeColor="accent1"/>
                <w:sz w:val="28"/>
                <w:szCs w:val="28"/>
              </w:rPr>
              <w:alias w:val="Sous-titre"/>
              <w:tag w:val=""/>
              <w:id w:val="328029620"/>
              <w:placeholder>
                <w:docPart w:val="63AF5AF09AC947FC9374D5C9E856AA48"/>
              </w:placeholder>
              <w:dataBinding w:prefixMappings="xmlns:ns0='http://purl.org/dc/elements/1.1/' xmlns:ns1='http://schemas.openxmlformats.org/package/2006/metadata/core-properties' " w:xpath="/ns1:coreProperties[1]/ns0:subject[1]" w:storeItemID="{6C3C8BC8-F283-45AE-878A-BAB7291924A1}"/>
              <w:text/>
            </w:sdtPr>
            <w:sdtEndPr/>
            <w:sdtContent>
              <w:r w:rsidR="00D230BE">
                <w:rPr>
                  <w:color w:val="4F81BD" w:themeColor="accent1"/>
                  <w:sz w:val="28"/>
                  <w:szCs w:val="28"/>
                </w:rPr>
                <w:t xml:space="preserve"> </w:t>
              </w:r>
            </w:sdtContent>
          </w:sdt>
        </w:p>
        <w:p w14:paraId="3F44C255" w14:textId="77777777" w:rsidR="00B06952" w:rsidRDefault="00B06952">
          <w:pPr>
            <w:pStyle w:val="Sansinterligne"/>
            <w:spacing w:before="480"/>
            <w:jc w:val="center"/>
            <w:rPr>
              <w:color w:val="4F81BD" w:themeColor="accent1"/>
            </w:rPr>
          </w:pPr>
          <w:r>
            <w:rPr>
              <w:noProof/>
              <w:color w:val="4F81BD" w:themeColor="accent1"/>
            </w:rPr>
            <w:drawing>
              <wp:inline distT="0" distB="0" distL="0" distR="0" wp14:anchorId="75872AEB" wp14:editId="5D86632B">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E0046E" w14:textId="77777777" w:rsidR="00B06952" w:rsidRDefault="00D230BE">
          <w:pPr>
            <w:rPr>
              <w:rFonts w:eastAsiaTheme="minorEastAsia"/>
              <w:lang w:eastAsia="fr-FR"/>
            </w:rPr>
          </w:pPr>
          <w:r>
            <w:rPr>
              <w:noProof/>
              <w:color w:val="4F81BD" w:themeColor="accent1"/>
              <w:lang w:eastAsia="fr-FR"/>
            </w:rPr>
            <mc:AlternateContent>
              <mc:Choice Requires="wps">
                <w:drawing>
                  <wp:anchor distT="0" distB="0" distL="114300" distR="114300" simplePos="0" relativeHeight="251659264" behindDoc="0" locked="0" layoutInCell="1" allowOverlap="1" wp14:anchorId="079754BF" wp14:editId="539ADAFC">
                    <wp:simplePos x="0" y="0"/>
                    <wp:positionH relativeFrom="margin">
                      <wp:posOffset>1314450</wp:posOffset>
                    </wp:positionH>
                    <wp:positionV relativeFrom="page">
                      <wp:posOffset>9086850</wp:posOffset>
                    </wp:positionV>
                    <wp:extent cx="5067300" cy="557784"/>
                    <wp:effectExtent l="0" t="0" r="0" b="13970"/>
                    <wp:wrapNone/>
                    <wp:docPr id="142" name="Zone de texte 142"/>
                    <wp:cNvGraphicFramePr/>
                    <a:graphic xmlns:a="http://schemas.openxmlformats.org/drawingml/2006/main">
                      <a:graphicData uri="http://schemas.microsoft.com/office/word/2010/wordprocessingShape">
                        <wps:wsp>
                          <wps:cNvSpPr txBox="1"/>
                          <wps:spPr>
                            <a:xfrm>
                              <a:off x="0" y="0"/>
                              <a:ext cx="50673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
                                  <w:tag w:val=""/>
                                  <w:id w:val="1586949775"/>
                                  <w:dataBinding w:prefixMappings="xmlns:ns0='http://schemas.microsoft.com/office/2006/coverPageProps' " w:xpath="/ns0:CoverPageProperties[1]/ns0:PublishDate[1]" w:storeItemID="{55AF091B-3C7A-41E3-B477-F2FDAA23CFDA}"/>
                                  <w:date w:fullDate="2018-10-08T00:00:00Z">
                                    <w:dateFormat w:val="dd MMMM yyyy"/>
                                    <w:lid w:val="fr-FR"/>
                                    <w:storeMappedDataAs w:val="dateTime"/>
                                    <w:calendar w:val="gregorian"/>
                                  </w:date>
                                </w:sdtPr>
                                <w:sdtEndPr/>
                                <w:sdtContent>
                                  <w:p w14:paraId="6443F22F" w14:textId="77777777" w:rsidR="007724D1" w:rsidRPr="00D230BE" w:rsidRDefault="007724D1">
                                    <w:pPr>
                                      <w:pStyle w:val="Sansinterligne"/>
                                      <w:spacing w:after="40"/>
                                      <w:jc w:val="center"/>
                                      <w:rPr>
                                        <w:caps/>
                                        <w:sz w:val="28"/>
                                        <w:szCs w:val="28"/>
                                      </w:rPr>
                                    </w:pPr>
                                    <w:r w:rsidRPr="00D230BE">
                                      <w:rPr>
                                        <w:caps/>
                                        <w:sz w:val="28"/>
                                        <w:szCs w:val="28"/>
                                      </w:rPr>
                                      <w:t>08 octobre 2018</w:t>
                                    </w:r>
                                  </w:p>
                                </w:sdtContent>
                              </w:sdt>
                              <w:p w14:paraId="1DAEE026" w14:textId="77777777" w:rsidR="007724D1" w:rsidRDefault="00DE2C21">
                                <w:pPr>
                                  <w:pStyle w:val="Sansinterligne"/>
                                  <w:jc w:val="center"/>
                                  <w:rPr>
                                    <w:color w:val="4F81BD" w:themeColor="accent1"/>
                                  </w:rPr>
                                </w:pPr>
                                <w:sdt>
                                  <w:sdtPr>
                                    <w:rPr>
                                      <w:caps/>
                                    </w:rPr>
                                    <w:alias w:val="Société"/>
                                    <w:tag w:val=""/>
                                    <w:id w:val="1064377784"/>
                                    <w:dataBinding w:prefixMappings="xmlns:ns0='http://schemas.openxmlformats.org/officeDocument/2006/extended-properties' " w:xpath="/ns0:Properties[1]/ns0:Company[1]" w:storeItemID="{6668398D-A668-4E3E-A5EB-62B293D839F1}"/>
                                    <w:text/>
                                  </w:sdtPr>
                                  <w:sdtEndPr/>
                                  <w:sdtContent>
                                    <w:r w:rsidR="007724D1" w:rsidRPr="00D230BE">
                                      <w:rPr>
                                        <w:caps/>
                                      </w:rPr>
                                      <w:t>Adama sene</w:t>
                                    </w:r>
                                  </w:sdtContent>
                                </w:sdt>
                              </w:p>
                              <w:p w14:paraId="58D9DAEF" w14:textId="77777777" w:rsidR="007724D1" w:rsidRPr="00D230BE" w:rsidRDefault="00DE2C21">
                                <w:pPr>
                                  <w:pStyle w:val="Sansinterligne"/>
                                  <w:jc w:val="center"/>
                                </w:pPr>
                                <w:sdt>
                                  <w:sdtPr>
                                    <w:alias w:val="Adresse"/>
                                    <w:tag w:val=""/>
                                    <w:id w:val="1554657263"/>
                                    <w:showingPlcHdr/>
                                    <w:dataBinding w:prefixMappings="xmlns:ns0='http://schemas.microsoft.com/office/2006/coverPageProps' " w:xpath="/ns0:CoverPageProperties[1]/ns0:CompanyAddress[1]" w:storeItemID="{55AF091B-3C7A-41E3-B477-F2FDAA23CFDA}"/>
                                    <w:text/>
                                  </w:sdtPr>
                                  <w:sdtEndPr/>
                                  <w:sdtContent>
                                    <w:r w:rsidR="009428FB">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67E85C" id="_x0000_t202" coordsize="21600,21600" o:spt="202" path="m,l,21600r21600,l21600,xe">
                    <v:stroke joinstyle="miter"/>
                    <v:path gradientshapeok="t" o:connecttype="rect"/>
                  </v:shapetype>
                  <v:shape id="Zone de texte 142" o:spid="_x0000_s1026" type="#_x0000_t202" style="position:absolute;margin-left:103.5pt;margin-top:715.5pt;width:399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" filled="f" stroked="f" strokeweight=".5pt">
                    <v:textbox inset="0,0,0,0">
                      <w:txbxContent>
                        <w:sdt>
                          <w:sdtPr>
                            <w:rPr>
                              <w:caps/>
                              <w:sz w:val="28"/>
                              <w:szCs w:val="28"/>
                            </w:rPr>
                            <w:alias w:val="Date "/>
                            <w:tag w:val=""/>
                            <w:id w:val="1586949775"/>
                            <w:dataBinding w:prefixMappings="xmlns:ns0='http://schemas.microsoft.com/office/2006/coverPageProps' " w:xpath="/ns0:CoverPageProperties[1]/ns0:PublishDate[1]" w:storeItemID="{55AF091B-3C7A-41E3-B477-F2FDAA23CFDA}"/>
                            <w:date w:fullDate="2018-10-08T00:00:00Z">
                              <w:dateFormat w:val="dd MMMM yyyy"/>
                              <w:lid w:val="fr-FR"/>
                              <w:storeMappedDataAs w:val="dateTime"/>
                              <w:calendar w:val="gregorian"/>
                            </w:date>
                          </w:sdtPr>
                          <w:sdtEndPr/>
                          <w:sdtContent>
                            <w:p w:rsidR="007724D1" w:rsidRPr="00D230BE" w:rsidRDefault="007724D1">
                              <w:pPr>
                                <w:pStyle w:val="Sansinterligne"/>
                                <w:spacing w:after="40"/>
                                <w:jc w:val="center"/>
                                <w:rPr>
                                  <w:caps/>
                                  <w:sz w:val="28"/>
                                  <w:szCs w:val="28"/>
                                </w:rPr>
                              </w:pPr>
                              <w:r w:rsidRPr="00D230BE">
                                <w:rPr>
                                  <w:caps/>
                                  <w:sz w:val="28"/>
                                  <w:szCs w:val="28"/>
                                </w:rPr>
                                <w:t>08 octobre 2018</w:t>
                              </w:r>
                            </w:p>
                          </w:sdtContent>
                        </w:sdt>
                        <w:p w:rsidR="007724D1" w:rsidRDefault="00891E37">
                          <w:pPr>
                            <w:pStyle w:val="Sansinterligne"/>
                            <w:jc w:val="center"/>
                            <w:rPr>
                              <w:color w:val="4F81BD" w:themeColor="accent1"/>
                            </w:rPr>
                          </w:pPr>
                          <w:sdt>
                            <w:sdtPr>
                              <w:rPr>
                                <w:caps/>
                              </w:rPr>
                              <w:alias w:val="Société"/>
                              <w:tag w:val=""/>
                              <w:id w:val="1064377784"/>
                              <w:dataBinding w:prefixMappings="xmlns:ns0='http://schemas.openxmlformats.org/officeDocument/2006/extended-properties' " w:xpath="/ns0:Properties[1]/ns0:Company[1]" w:storeItemID="{6668398D-A668-4E3E-A5EB-62B293D839F1}"/>
                              <w:text/>
                            </w:sdtPr>
                            <w:sdtEndPr/>
                            <w:sdtContent>
                              <w:r w:rsidR="007724D1" w:rsidRPr="00D230BE">
                                <w:rPr>
                                  <w:caps/>
                                </w:rPr>
                                <w:t>Adama sene</w:t>
                              </w:r>
                            </w:sdtContent>
                          </w:sdt>
                        </w:p>
                        <w:p w:rsidR="007724D1" w:rsidRPr="00D230BE" w:rsidRDefault="00891E37">
                          <w:pPr>
                            <w:pStyle w:val="Sansinterligne"/>
                            <w:jc w:val="center"/>
                          </w:pPr>
                          <w:sdt>
                            <w:sdtPr>
                              <w:alias w:val="Adresse"/>
                              <w:tag w:val=""/>
                              <w:id w:val="1554657263"/>
                              <w:showingPlcHdr/>
                              <w:dataBinding w:prefixMappings="xmlns:ns0='http://schemas.microsoft.com/office/2006/coverPageProps' " w:xpath="/ns0:CoverPageProperties[1]/ns0:CompanyAddress[1]" w:storeItemID="{55AF091B-3C7A-41E3-B477-F2FDAA23CFDA}"/>
                              <w:text/>
                            </w:sdtPr>
                            <w:sdtEndPr/>
                            <w:sdtContent>
                              <w:r w:rsidR="009428FB">
                                <w:t xml:space="preserve">     </w:t>
                              </w:r>
                            </w:sdtContent>
                          </w:sdt>
                        </w:p>
                      </w:txbxContent>
                    </v:textbox>
                    <w10:wrap anchorx="margin" anchory="page"/>
                  </v:shape>
                </w:pict>
              </mc:Fallback>
            </mc:AlternateContent>
          </w:r>
          <w:r w:rsidR="00B06952">
            <w:rPr>
              <w:rFonts w:eastAsiaTheme="minorEastAsia"/>
              <w:lang w:eastAsia="fr-FR"/>
            </w:rPr>
            <w:br w:type="page"/>
          </w:r>
        </w:p>
      </w:sdtContent>
    </w:sdt>
    <w:p w14:paraId="6C16C9B9" w14:textId="77777777" w:rsidR="00AA56DB" w:rsidRPr="00A64D75" w:rsidRDefault="00B06952">
      <w:pPr>
        <w:rPr>
          <w:sz w:val="36"/>
          <w:szCs w:val="36"/>
          <w:rPrChange w:id="0" w:author="Mouhamadou Moustapha Niane" w:date="2018-11-28T23:47:00Z">
            <w:rPr>
              <w:sz w:val="36"/>
              <w:szCs w:val="36"/>
              <w:u w:val="single"/>
            </w:rPr>
          </w:rPrChange>
        </w:rPr>
      </w:pPr>
      <w:r w:rsidRPr="00A64D75">
        <w:rPr>
          <w:sz w:val="36"/>
          <w:szCs w:val="36"/>
        </w:rPr>
        <w:lastRenderedPageBreak/>
        <w:t xml:space="preserve">      I.</w:t>
      </w:r>
      <w:r w:rsidRPr="00A64D75">
        <w:rPr>
          <w:sz w:val="32"/>
          <w:szCs w:val="32"/>
        </w:rPr>
        <w:t xml:space="preserve"> </w:t>
      </w:r>
      <w:r w:rsidR="00A64D75" w:rsidRPr="00A64D75">
        <w:rPr>
          <w:sz w:val="36"/>
          <w:szCs w:val="36"/>
        </w:rPr>
        <w:t>Introduction</w:t>
      </w:r>
    </w:p>
    <w:p w14:paraId="4145AF46" w14:textId="77777777" w:rsidR="002326CB" w:rsidRPr="0005024D" w:rsidRDefault="00562F83">
      <w:pPr>
        <w:rPr>
          <w:sz w:val="28"/>
          <w:szCs w:val="28"/>
        </w:rPr>
      </w:pPr>
      <w:r w:rsidRPr="0005024D">
        <w:rPr>
          <w:sz w:val="28"/>
          <w:szCs w:val="28"/>
        </w:rPr>
        <w:t>L</w:t>
      </w:r>
      <w:r w:rsidR="002326CB" w:rsidRPr="0005024D">
        <w:rPr>
          <w:sz w:val="28"/>
          <w:szCs w:val="28"/>
        </w:rPr>
        <w:t>es</w:t>
      </w:r>
      <w:r w:rsidRPr="0005024D">
        <w:rPr>
          <w:sz w:val="28"/>
          <w:szCs w:val="28"/>
        </w:rPr>
        <w:t xml:space="preserve"> </w:t>
      </w:r>
      <w:r w:rsidR="003672A7" w:rsidRPr="0005024D">
        <w:rPr>
          <w:sz w:val="28"/>
          <w:szCs w:val="28"/>
        </w:rPr>
        <w:t>fracture</w:t>
      </w:r>
      <w:r w:rsidR="002326CB" w:rsidRPr="0005024D">
        <w:rPr>
          <w:sz w:val="28"/>
          <w:szCs w:val="28"/>
        </w:rPr>
        <w:t>s</w:t>
      </w:r>
      <w:r w:rsidR="003672A7" w:rsidRPr="0005024D">
        <w:rPr>
          <w:sz w:val="28"/>
          <w:szCs w:val="28"/>
        </w:rPr>
        <w:t xml:space="preserve"> de la</w:t>
      </w:r>
      <w:r w:rsidRPr="0005024D">
        <w:rPr>
          <w:sz w:val="28"/>
          <w:szCs w:val="28"/>
        </w:rPr>
        <w:t xml:space="preserve"> diaphyse fémorale</w:t>
      </w:r>
      <w:r w:rsidR="002326CB" w:rsidRPr="0005024D">
        <w:rPr>
          <w:sz w:val="28"/>
          <w:szCs w:val="28"/>
        </w:rPr>
        <w:t xml:space="preserve"> peuvent être définies c</w:t>
      </w:r>
      <w:r w:rsidR="0005024D" w:rsidRPr="0005024D">
        <w:rPr>
          <w:sz w:val="28"/>
          <w:szCs w:val="28"/>
        </w:rPr>
        <w:t xml:space="preserve">omme </w:t>
      </w:r>
      <w:r w:rsidRPr="0005024D">
        <w:rPr>
          <w:sz w:val="28"/>
          <w:szCs w:val="28"/>
        </w:rPr>
        <w:t>une solution de continuité d</w:t>
      </w:r>
      <w:ins w:id="1" w:author="Mouhamadou Moustapha Niane" w:date="2018-11-28T23:37:00Z">
        <w:r w:rsidR="00B174B5">
          <w:rPr>
            <w:sz w:val="28"/>
            <w:szCs w:val="28"/>
          </w:rPr>
          <w:t>u fémur</w:t>
        </w:r>
      </w:ins>
      <w:del w:id="2" w:author="Mouhamadou Moustapha Niane" w:date="2018-11-28T23:37:00Z">
        <w:r w:rsidRPr="0005024D" w:rsidDel="00B174B5">
          <w:rPr>
            <w:sz w:val="28"/>
            <w:szCs w:val="28"/>
          </w:rPr>
          <w:delText>e l’os</w:delText>
        </w:r>
      </w:del>
      <w:r w:rsidRPr="0005024D">
        <w:rPr>
          <w:sz w:val="28"/>
          <w:szCs w:val="28"/>
        </w:rPr>
        <w:t xml:space="preserve"> siégeant, </w:t>
      </w:r>
      <w:r w:rsidR="003672A7" w:rsidRPr="0005024D">
        <w:rPr>
          <w:sz w:val="28"/>
          <w:szCs w:val="28"/>
        </w:rPr>
        <w:t>entre en haut</w:t>
      </w:r>
      <w:ins w:id="3" w:author="Mouhamadou Moustapha Niane" w:date="2018-11-28T23:37:00Z">
        <w:r w:rsidR="00B174B5">
          <w:rPr>
            <w:sz w:val="28"/>
            <w:szCs w:val="28"/>
          </w:rPr>
          <w:t>, une ligne h</w:t>
        </w:r>
      </w:ins>
      <w:ins w:id="4" w:author="Mouhamadou Moustapha Niane" w:date="2018-11-28T23:38:00Z">
        <w:r w:rsidR="00B174B5">
          <w:rPr>
            <w:sz w:val="28"/>
            <w:szCs w:val="28"/>
          </w:rPr>
          <w:t>orizontale passant</w:t>
        </w:r>
      </w:ins>
      <w:r w:rsidR="003672A7" w:rsidRPr="0005024D">
        <w:rPr>
          <w:sz w:val="28"/>
          <w:szCs w:val="28"/>
        </w:rPr>
        <w:t xml:space="preserve"> à 2</w:t>
      </w:r>
      <w:ins w:id="5" w:author="Mouhamadou Moustapha Niane" w:date="2018-11-28T23:37:00Z">
        <w:r w:rsidR="00B174B5">
          <w:rPr>
            <w:sz w:val="28"/>
            <w:szCs w:val="28"/>
          </w:rPr>
          <w:t xml:space="preserve"> </w:t>
        </w:r>
      </w:ins>
      <w:r w:rsidR="003672A7" w:rsidRPr="0005024D">
        <w:rPr>
          <w:sz w:val="28"/>
          <w:szCs w:val="28"/>
        </w:rPr>
        <w:t>cm au-dessous du petit trochanter et en bas</w:t>
      </w:r>
      <w:ins w:id="6" w:author="Mouhamadou Moustapha Niane" w:date="2018-11-28T23:38:00Z">
        <w:r w:rsidR="00B174B5">
          <w:rPr>
            <w:sz w:val="28"/>
            <w:szCs w:val="28"/>
          </w:rPr>
          <w:t>, une ligne horizontale passant</w:t>
        </w:r>
      </w:ins>
      <w:r w:rsidR="002326CB" w:rsidRPr="0005024D">
        <w:rPr>
          <w:sz w:val="28"/>
          <w:szCs w:val="28"/>
        </w:rPr>
        <w:t xml:space="preserve"> à</w:t>
      </w:r>
      <w:r w:rsidR="003672A7" w:rsidRPr="0005024D">
        <w:rPr>
          <w:sz w:val="28"/>
          <w:szCs w:val="28"/>
        </w:rPr>
        <w:t xml:space="preserve"> 5</w:t>
      </w:r>
      <w:ins w:id="7" w:author="Mouhamadou Moustapha Niane" w:date="2018-11-28T23:38:00Z">
        <w:r w:rsidR="00B174B5">
          <w:rPr>
            <w:sz w:val="28"/>
            <w:szCs w:val="28"/>
          </w:rPr>
          <w:t xml:space="preserve"> </w:t>
        </w:r>
      </w:ins>
      <w:r w:rsidR="003672A7" w:rsidRPr="0005024D">
        <w:rPr>
          <w:sz w:val="28"/>
          <w:szCs w:val="28"/>
        </w:rPr>
        <w:t>cm  au-dessus de l’interligne articulaire du genou. Cette fracture peut intéresser le 1/3 supérieur, le 1/3 moyen et le 1/3 inferieur de la diaphyse fémorale</w:t>
      </w:r>
      <w:r w:rsidR="002326CB" w:rsidRPr="0005024D">
        <w:rPr>
          <w:sz w:val="28"/>
          <w:szCs w:val="28"/>
        </w:rPr>
        <w:t xml:space="preserve">. </w:t>
      </w:r>
    </w:p>
    <w:p w14:paraId="2961EE04" w14:textId="77777777" w:rsidR="00562F83" w:rsidRPr="0005024D" w:rsidRDefault="002326CB">
      <w:pPr>
        <w:rPr>
          <w:sz w:val="28"/>
          <w:szCs w:val="28"/>
        </w:rPr>
      </w:pPr>
      <w:r w:rsidRPr="0005024D">
        <w:rPr>
          <w:sz w:val="28"/>
          <w:szCs w:val="28"/>
        </w:rPr>
        <w:t xml:space="preserve">Elles surviennent à tout âge au décours d’un traumatisme </w:t>
      </w:r>
      <w:ins w:id="8" w:author="Mouhamadou Moustapha Niane" w:date="2018-11-28T23:39:00Z">
        <w:r w:rsidR="00B174B5">
          <w:rPr>
            <w:sz w:val="28"/>
            <w:szCs w:val="28"/>
          </w:rPr>
          <w:t xml:space="preserve">le plus souvent </w:t>
        </w:r>
      </w:ins>
      <w:r w:rsidRPr="0005024D">
        <w:rPr>
          <w:sz w:val="28"/>
          <w:szCs w:val="28"/>
        </w:rPr>
        <w:t>violent</w:t>
      </w:r>
      <w:ins w:id="9" w:author="Mouhamadou Moustapha Niane" w:date="2018-11-28T23:39:00Z">
        <w:r w:rsidR="00B174B5">
          <w:rPr>
            <w:sz w:val="28"/>
            <w:szCs w:val="28"/>
          </w:rPr>
          <w:t>,</w:t>
        </w:r>
      </w:ins>
      <w:r w:rsidRPr="0005024D">
        <w:rPr>
          <w:sz w:val="28"/>
          <w:szCs w:val="28"/>
        </w:rPr>
        <w:t xml:space="preserve"> par choc direct ou indirect</w:t>
      </w:r>
      <w:ins w:id="10" w:author="Mouhamadou Moustapha Niane" w:date="2018-11-28T23:39:00Z">
        <w:r w:rsidR="00B174B5">
          <w:rPr>
            <w:sz w:val="28"/>
            <w:szCs w:val="28"/>
          </w:rPr>
          <w:t xml:space="preserve">. </w:t>
        </w:r>
      </w:ins>
      <w:del w:id="11" w:author="Mouhamadou Moustapha Niane" w:date="2018-11-28T23:39:00Z">
        <w:r w:rsidRPr="0005024D" w:rsidDel="00B174B5">
          <w:rPr>
            <w:sz w:val="28"/>
            <w:szCs w:val="28"/>
          </w:rPr>
          <w:delText> ;</w:delText>
        </w:r>
      </w:del>
      <w:r w:rsidRPr="0005024D">
        <w:rPr>
          <w:sz w:val="28"/>
          <w:szCs w:val="28"/>
        </w:rPr>
        <w:t xml:space="preserve"> </w:t>
      </w:r>
      <w:del w:id="12" w:author="Mouhamadou Moustapha Niane" w:date="2018-11-28T23:39:00Z">
        <w:r w:rsidRPr="0005024D" w:rsidDel="00B174B5">
          <w:rPr>
            <w:sz w:val="28"/>
            <w:szCs w:val="28"/>
          </w:rPr>
          <w:delText xml:space="preserve">ou </w:delText>
        </w:r>
      </w:del>
      <w:ins w:id="13" w:author="Mouhamadou Moustapha Niane" w:date="2018-11-28T23:39:00Z">
        <w:r w:rsidR="00B174B5">
          <w:rPr>
            <w:sz w:val="28"/>
            <w:szCs w:val="28"/>
          </w:rPr>
          <w:t>Rare</w:t>
        </w:r>
      </w:ins>
      <w:ins w:id="14" w:author="Mouhamadou Moustapha Niane" w:date="2018-11-28T23:40:00Z">
        <w:r w:rsidR="00B174B5">
          <w:rPr>
            <w:sz w:val="28"/>
            <w:szCs w:val="28"/>
          </w:rPr>
          <w:t>ment, elles rentrent</w:t>
        </w:r>
      </w:ins>
      <w:ins w:id="15" w:author="Mouhamadou Moustapha Niane" w:date="2018-11-28T23:39:00Z">
        <w:r w:rsidR="00B174B5" w:rsidRPr="0005024D">
          <w:rPr>
            <w:sz w:val="28"/>
            <w:szCs w:val="28"/>
          </w:rPr>
          <w:t xml:space="preserve"> </w:t>
        </w:r>
      </w:ins>
      <w:r w:rsidRPr="0005024D">
        <w:rPr>
          <w:sz w:val="28"/>
          <w:szCs w:val="28"/>
        </w:rPr>
        <w:t>dans le cadre d’un polytraumatisme</w:t>
      </w:r>
      <w:ins w:id="16" w:author="Mouhamadou Moustapha Niane" w:date="2018-11-28T23:40:00Z">
        <w:r w:rsidR="00B174B5">
          <w:rPr>
            <w:sz w:val="28"/>
            <w:szCs w:val="28"/>
          </w:rPr>
          <w:t>.</w:t>
        </w:r>
      </w:ins>
      <w:del w:id="17" w:author="Mouhamadou Moustapha Niane" w:date="2018-11-28T23:40:00Z">
        <w:r w:rsidRPr="0005024D" w:rsidDel="00B174B5">
          <w:rPr>
            <w:sz w:val="28"/>
            <w:szCs w:val="28"/>
          </w:rPr>
          <w:delText xml:space="preserve"> </w:delText>
        </w:r>
      </w:del>
      <w:r w:rsidRPr="0005024D">
        <w:rPr>
          <w:sz w:val="28"/>
          <w:szCs w:val="28"/>
        </w:rPr>
        <w:t xml:space="preserve">                                                                                                 </w:t>
      </w:r>
      <w:r w:rsidR="003672A7" w:rsidRPr="0005024D">
        <w:rPr>
          <w:sz w:val="28"/>
          <w:szCs w:val="28"/>
        </w:rPr>
        <w:t xml:space="preserve"> </w:t>
      </w:r>
    </w:p>
    <w:p w14:paraId="2CF4E446" w14:textId="77777777" w:rsidR="0056213E" w:rsidRPr="0005024D" w:rsidRDefault="00AA56DB">
      <w:pPr>
        <w:rPr>
          <w:sz w:val="28"/>
          <w:szCs w:val="28"/>
        </w:rPr>
      </w:pPr>
      <w:r w:rsidRPr="0005024D">
        <w:rPr>
          <w:sz w:val="28"/>
          <w:szCs w:val="28"/>
        </w:rPr>
        <w:t>Les fractures diaphysaires du fémur sont fréquentes chez l’enfant</w:t>
      </w:r>
      <w:r w:rsidR="003672A7" w:rsidRPr="0005024D">
        <w:rPr>
          <w:sz w:val="28"/>
          <w:szCs w:val="28"/>
        </w:rPr>
        <w:t>. Elles</w:t>
      </w:r>
      <w:r w:rsidRPr="0005024D">
        <w:rPr>
          <w:sz w:val="28"/>
          <w:szCs w:val="28"/>
        </w:rPr>
        <w:t xml:space="preserve">  sont différentes de celles de l’adulte pour deux raisons essentielles :</w:t>
      </w:r>
    </w:p>
    <w:p w14:paraId="49E61C95" w14:textId="77777777" w:rsidR="00AA56DB" w:rsidRPr="0005024D" w:rsidRDefault="002326CB" w:rsidP="0056213E">
      <w:pPr>
        <w:pStyle w:val="Paragraphedeliste"/>
        <w:numPr>
          <w:ilvl w:val="0"/>
          <w:numId w:val="1"/>
        </w:numPr>
        <w:rPr>
          <w:sz w:val="28"/>
          <w:szCs w:val="28"/>
        </w:rPr>
      </w:pPr>
      <w:r w:rsidRPr="0005024D">
        <w:rPr>
          <w:sz w:val="28"/>
          <w:szCs w:val="28"/>
        </w:rPr>
        <w:t>D’une part, l’</w:t>
      </w:r>
      <w:r w:rsidR="000044AA" w:rsidRPr="0005024D">
        <w:rPr>
          <w:sz w:val="28"/>
          <w:szCs w:val="28"/>
        </w:rPr>
        <w:t>épaisseur</w:t>
      </w:r>
      <w:r w:rsidRPr="0005024D">
        <w:rPr>
          <w:sz w:val="28"/>
          <w:szCs w:val="28"/>
        </w:rPr>
        <w:t xml:space="preserve"> du </w:t>
      </w:r>
      <w:r w:rsidR="000044AA" w:rsidRPr="0005024D">
        <w:rPr>
          <w:sz w:val="28"/>
          <w:szCs w:val="28"/>
        </w:rPr>
        <w:t>périoste</w:t>
      </w:r>
      <w:r w:rsidRPr="0005024D">
        <w:rPr>
          <w:sz w:val="28"/>
          <w:szCs w:val="28"/>
        </w:rPr>
        <w:t xml:space="preserve"> et l’</w:t>
      </w:r>
      <w:r w:rsidR="000044AA" w:rsidRPr="0005024D">
        <w:rPr>
          <w:sz w:val="28"/>
          <w:szCs w:val="28"/>
        </w:rPr>
        <w:t>élasticité</w:t>
      </w:r>
      <w:r w:rsidRPr="0005024D">
        <w:rPr>
          <w:sz w:val="28"/>
          <w:szCs w:val="28"/>
        </w:rPr>
        <w:t xml:space="preserve"> de l’os chez l’enfant entrainant des </w:t>
      </w:r>
      <w:r w:rsidR="000044AA" w:rsidRPr="0005024D">
        <w:rPr>
          <w:sz w:val="28"/>
          <w:szCs w:val="28"/>
        </w:rPr>
        <w:t>lésions</w:t>
      </w:r>
      <w:r w:rsidRPr="0005024D">
        <w:rPr>
          <w:sz w:val="28"/>
          <w:szCs w:val="28"/>
        </w:rPr>
        <w:t xml:space="preserve"> traumatiques </w:t>
      </w:r>
      <w:del w:id="18" w:author="Mouhamadou Moustapha Niane" w:date="2018-11-28T23:40:00Z">
        <w:r w:rsidRPr="0005024D" w:rsidDel="00B174B5">
          <w:rPr>
            <w:sz w:val="28"/>
            <w:szCs w:val="28"/>
          </w:rPr>
          <w:delText xml:space="preserve">de </w:delText>
        </w:r>
      </w:del>
      <w:ins w:id="19" w:author="Mouhamadou Moustapha Niane" w:date="2018-11-28T23:40:00Z">
        <w:r w:rsidR="00B174B5">
          <w:rPr>
            <w:sz w:val="28"/>
            <w:szCs w:val="28"/>
          </w:rPr>
          <w:t>avec u</w:t>
        </w:r>
      </w:ins>
      <w:ins w:id="20" w:author="Mouhamadou Moustapha Niane" w:date="2018-11-28T23:41:00Z">
        <w:r w:rsidR="00B174B5">
          <w:rPr>
            <w:sz w:val="28"/>
            <w:szCs w:val="28"/>
          </w:rPr>
          <w:t>n</w:t>
        </w:r>
      </w:ins>
      <w:ins w:id="21" w:author="Mouhamadou Moustapha Niane" w:date="2018-11-28T23:40:00Z">
        <w:r w:rsidR="00B174B5" w:rsidRPr="0005024D">
          <w:rPr>
            <w:sz w:val="28"/>
            <w:szCs w:val="28"/>
          </w:rPr>
          <w:t xml:space="preserve"> </w:t>
        </w:r>
      </w:ins>
      <w:r w:rsidRPr="0005024D">
        <w:rPr>
          <w:sz w:val="28"/>
          <w:szCs w:val="28"/>
        </w:rPr>
        <w:t xml:space="preserve">type anatomique particulier </w:t>
      </w:r>
    </w:p>
    <w:p w14:paraId="1BE36117" w14:textId="77777777" w:rsidR="00ED6FB4" w:rsidRPr="0005024D" w:rsidRDefault="00671BFE" w:rsidP="00ED6FB4">
      <w:pPr>
        <w:pStyle w:val="Paragraphedeliste"/>
        <w:numPr>
          <w:ilvl w:val="0"/>
          <w:numId w:val="1"/>
        </w:numPr>
        <w:rPr>
          <w:sz w:val="28"/>
          <w:szCs w:val="28"/>
        </w:rPr>
      </w:pPr>
      <w:r w:rsidRPr="0005024D">
        <w:rPr>
          <w:sz w:val="28"/>
          <w:szCs w:val="28"/>
        </w:rPr>
        <w:t>D’autre part la rapidité relati</w:t>
      </w:r>
      <w:bookmarkStart w:id="22" w:name="_GoBack"/>
      <w:bookmarkEnd w:id="22"/>
      <w:r w:rsidRPr="0005024D">
        <w:rPr>
          <w:sz w:val="28"/>
          <w:szCs w:val="28"/>
        </w:rPr>
        <w:t xml:space="preserve">ve de consolidation et la possibilité de remodelage </w:t>
      </w:r>
      <w:del w:id="23" w:author="Mouhamadou Moustapha Niane" w:date="2018-11-28T23:41:00Z">
        <w:r w:rsidRPr="0005024D" w:rsidDel="00B174B5">
          <w:rPr>
            <w:sz w:val="28"/>
            <w:szCs w:val="28"/>
          </w:rPr>
          <w:delText xml:space="preserve">pendant </w:delText>
        </w:r>
      </w:del>
      <w:ins w:id="24" w:author="Mouhamadou Moustapha Niane" w:date="2018-11-28T23:41:00Z">
        <w:r w:rsidR="00B174B5">
          <w:rPr>
            <w:sz w:val="28"/>
            <w:szCs w:val="28"/>
          </w:rPr>
          <w:t>avec</w:t>
        </w:r>
        <w:r w:rsidR="00B174B5" w:rsidRPr="0005024D">
          <w:rPr>
            <w:sz w:val="28"/>
            <w:szCs w:val="28"/>
          </w:rPr>
          <w:t xml:space="preserve"> </w:t>
        </w:r>
      </w:ins>
      <w:r w:rsidRPr="0005024D">
        <w:rPr>
          <w:sz w:val="28"/>
          <w:szCs w:val="28"/>
        </w:rPr>
        <w:t xml:space="preserve">la croissance justifiant une attitude </w:t>
      </w:r>
      <w:r w:rsidR="000044AA" w:rsidRPr="0005024D">
        <w:rPr>
          <w:sz w:val="28"/>
          <w:szCs w:val="28"/>
        </w:rPr>
        <w:t>thérapeutique</w:t>
      </w:r>
      <w:r w:rsidRPr="0005024D">
        <w:rPr>
          <w:sz w:val="28"/>
          <w:szCs w:val="28"/>
        </w:rPr>
        <w:t xml:space="preserve"> </w:t>
      </w:r>
      <w:r w:rsidR="000044AA" w:rsidRPr="0005024D">
        <w:rPr>
          <w:sz w:val="28"/>
          <w:szCs w:val="28"/>
        </w:rPr>
        <w:t>différente</w:t>
      </w:r>
      <w:r w:rsidRPr="0005024D">
        <w:rPr>
          <w:sz w:val="28"/>
          <w:szCs w:val="28"/>
        </w:rPr>
        <w:t xml:space="preserve"> de celle de l’</w:t>
      </w:r>
      <w:r w:rsidR="000044AA" w:rsidRPr="0005024D">
        <w:rPr>
          <w:sz w:val="28"/>
          <w:szCs w:val="28"/>
        </w:rPr>
        <w:t xml:space="preserve">adulte. Le remodelage de l’os en croissance permet la correction de certaines imperfections de réduction et par </w:t>
      </w:r>
      <w:r w:rsidR="00ED6FB4" w:rsidRPr="0005024D">
        <w:rPr>
          <w:sz w:val="28"/>
          <w:szCs w:val="28"/>
        </w:rPr>
        <w:t>conséquent</w:t>
      </w:r>
      <w:r w:rsidR="000044AA" w:rsidRPr="0005024D">
        <w:rPr>
          <w:sz w:val="28"/>
          <w:szCs w:val="28"/>
        </w:rPr>
        <w:t xml:space="preserve"> </w:t>
      </w:r>
      <w:r w:rsidR="00ED6FB4" w:rsidRPr="0005024D">
        <w:rPr>
          <w:sz w:val="28"/>
          <w:szCs w:val="28"/>
        </w:rPr>
        <w:t>la récupération d’un alignement presque normal dans de nombreuses situation</w:t>
      </w:r>
      <w:r w:rsidR="00E431DA">
        <w:rPr>
          <w:sz w:val="28"/>
          <w:szCs w:val="28"/>
        </w:rPr>
        <w:t>s</w:t>
      </w:r>
      <w:ins w:id="25" w:author="Mouhamadou Moustapha Niane" w:date="2018-11-28T23:41:00Z">
        <w:r w:rsidR="00B174B5">
          <w:rPr>
            <w:sz w:val="28"/>
            <w:szCs w:val="28"/>
          </w:rPr>
          <w:t>.</w:t>
        </w:r>
      </w:ins>
    </w:p>
    <w:p w14:paraId="7D10647A" w14:textId="77777777" w:rsidR="00ED6FB4" w:rsidRPr="0005024D" w:rsidRDefault="00ED6FB4" w:rsidP="00ED6FB4">
      <w:pPr>
        <w:rPr>
          <w:sz w:val="28"/>
          <w:szCs w:val="28"/>
        </w:rPr>
      </w:pPr>
      <w:r w:rsidRPr="0005024D">
        <w:rPr>
          <w:sz w:val="28"/>
          <w:szCs w:val="28"/>
        </w:rPr>
        <w:t>A cet effet le traitement des fractures diaphysaires du fémur chez l’enfant reste essentiellement orthopédique avant l’âge de 6</w:t>
      </w:r>
      <w:ins w:id="26" w:author="Mouhamadou Moustapha Niane" w:date="2018-11-28T23:41:00Z">
        <w:r w:rsidR="00B174B5">
          <w:rPr>
            <w:sz w:val="28"/>
            <w:szCs w:val="28"/>
          </w:rPr>
          <w:t xml:space="preserve"> </w:t>
        </w:r>
      </w:ins>
      <w:r w:rsidRPr="0005024D">
        <w:rPr>
          <w:sz w:val="28"/>
          <w:szCs w:val="28"/>
        </w:rPr>
        <w:t>ans, et parfois chirurgical après l’âge de 6</w:t>
      </w:r>
      <w:ins w:id="27" w:author="Mouhamadou Moustapha Niane" w:date="2018-11-28T23:41:00Z">
        <w:r w:rsidR="00B174B5">
          <w:rPr>
            <w:sz w:val="28"/>
            <w:szCs w:val="28"/>
          </w:rPr>
          <w:t xml:space="preserve"> </w:t>
        </w:r>
      </w:ins>
      <w:r w:rsidRPr="0005024D">
        <w:rPr>
          <w:sz w:val="28"/>
          <w:szCs w:val="28"/>
        </w:rPr>
        <w:t>ans</w:t>
      </w:r>
      <w:ins w:id="28" w:author="Mouhamadou Moustapha Niane" w:date="2018-11-28T23:41:00Z">
        <w:r w:rsidR="00B174B5">
          <w:rPr>
            <w:sz w:val="28"/>
            <w:szCs w:val="28"/>
          </w:rPr>
          <w:t>.</w:t>
        </w:r>
      </w:ins>
      <w:r w:rsidRPr="0005024D">
        <w:rPr>
          <w:sz w:val="28"/>
          <w:szCs w:val="28"/>
        </w:rPr>
        <w:t xml:space="preserve"> </w:t>
      </w:r>
    </w:p>
    <w:p w14:paraId="78EB9434" w14:textId="77777777" w:rsidR="00B06952" w:rsidRPr="0005024D" w:rsidRDefault="006C0B58">
      <w:pPr>
        <w:rPr>
          <w:sz w:val="28"/>
          <w:szCs w:val="28"/>
        </w:rPr>
      </w:pPr>
      <w:r w:rsidRPr="0005024D">
        <w:rPr>
          <w:sz w:val="28"/>
          <w:szCs w:val="28"/>
        </w:rPr>
        <w:t>Pour cela il nous a paru nécessaire d’étudier les cas de fractures diaphysaires du fémur chez l’enfant au service d’</w:t>
      </w:r>
      <w:ins w:id="29" w:author="Mouhamadou Moustapha Niane" w:date="2018-11-28T23:42:00Z">
        <w:r w:rsidR="00B174B5">
          <w:rPr>
            <w:sz w:val="28"/>
            <w:szCs w:val="28"/>
          </w:rPr>
          <w:t>O</w:t>
        </w:r>
      </w:ins>
      <w:del w:id="30" w:author="Mouhamadou Moustapha Niane" w:date="2018-11-28T23:42:00Z">
        <w:r w:rsidRPr="0005024D" w:rsidDel="00B174B5">
          <w:rPr>
            <w:sz w:val="28"/>
            <w:szCs w:val="28"/>
          </w:rPr>
          <w:delText>o</w:delText>
        </w:r>
      </w:del>
      <w:r w:rsidRPr="0005024D">
        <w:rPr>
          <w:sz w:val="28"/>
          <w:szCs w:val="28"/>
        </w:rPr>
        <w:t>rthopédie</w:t>
      </w:r>
      <w:del w:id="31" w:author="Mouhamadou Moustapha Niane" w:date="2018-11-28T23:42:00Z">
        <w:r w:rsidRPr="0005024D" w:rsidDel="00B174B5">
          <w:rPr>
            <w:sz w:val="28"/>
            <w:szCs w:val="28"/>
          </w:rPr>
          <w:delText xml:space="preserve"> et de </w:delText>
        </w:r>
      </w:del>
      <w:ins w:id="32" w:author="Mouhamadou Moustapha Niane" w:date="2018-11-28T23:42:00Z">
        <w:r w:rsidR="00B174B5">
          <w:rPr>
            <w:sz w:val="28"/>
            <w:szCs w:val="28"/>
          </w:rPr>
          <w:t>-T</w:t>
        </w:r>
      </w:ins>
      <w:del w:id="33" w:author="Mouhamadou Moustapha Niane" w:date="2018-11-28T23:42:00Z">
        <w:r w:rsidRPr="0005024D" w:rsidDel="00B174B5">
          <w:rPr>
            <w:sz w:val="28"/>
            <w:szCs w:val="28"/>
          </w:rPr>
          <w:delText>t</w:delText>
        </w:r>
      </w:del>
      <w:r w:rsidRPr="0005024D">
        <w:rPr>
          <w:sz w:val="28"/>
          <w:szCs w:val="28"/>
        </w:rPr>
        <w:t>raumatologie de l’hôpital régional de Thiès.</w:t>
      </w:r>
    </w:p>
    <w:p w14:paraId="00A180B6" w14:textId="77777777" w:rsidR="006C0B58" w:rsidDel="00B174B5" w:rsidRDefault="006C0B58">
      <w:pPr>
        <w:rPr>
          <w:del w:id="34" w:author="Mouhamadou Moustapha Niane" w:date="2018-11-28T23:44:00Z"/>
          <w:sz w:val="28"/>
          <w:szCs w:val="28"/>
        </w:rPr>
      </w:pPr>
      <w:r w:rsidRPr="0005024D">
        <w:rPr>
          <w:sz w:val="28"/>
          <w:szCs w:val="28"/>
        </w:rPr>
        <w:t>Notre étude permettra de déterminer les aspects épidémiologiques</w:t>
      </w:r>
      <w:ins w:id="35" w:author="Mouhamadou Moustapha Niane" w:date="2018-11-28T23:43:00Z">
        <w:r w:rsidR="00B174B5">
          <w:rPr>
            <w:sz w:val="28"/>
            <w:szCs w:val="28"/>
          </w:rPr>
          <w:t>, anatomopathologiques,</w:t>
        </w:r>
      </w:ins>
      <w:r w:rsidRPr="0005024D">
        <w:rPr>
          <w:sz w:val="28"/>
          <w:szCs w:val="28"/>
        </w:rPr>
        <w:t xml:space="preserve"> </w:t>
      </w:r>
      <w:del w:id="36" w:author="Mouhamadou Moustapha Niane" w:date="2018-11-28T23:43:00Z">
        <w:r w:rsidRPr="0005024D" w:rsidDel="00B174B5">
          <w:rPr>
            <w:sz w:val="28"/>
            <w:szCs w:val="28"/>
          </w:rPr>
          <w:delText xml:space="preserve">et </w:delText>
        </w:r>
      </w:del>
      <w:r w:rsidRPr="0005024D">
        <w:rPr>
          <w:sz w:val="28"/>
          <w:szCs w:val="28"/>
        </w:rPr>
        <w:t xml:space="preserve">cliniques </w:t>
      </w:r>
      <w:ins w:id="37" w:author="Mouhamadou Moustapha Niane" w:date="2018-11-28T23:44:00Z">
        <w:r w:rsidR="00B174B5">
          <w:rPr>
            <w:sz w:val="28"/>
            <w:szCs w:val="28"/>
          </w:rPr>
          <w:t xml:space="preserve">et thérapeutiques </w:t>
        </w:r>
      </w:ins>
      <w:r w:rsidRPr="0005024D">
        <w:rPr>
          <w:sz w:val="28"/>
          <w:szCs w:val="28"/>
        </w:rPr>
        <w:t>des fractures diaphysaires du fémur chez l’enfant</w:t>
      </w:r>
      <w:ins w:id="38" w:author="Mouhamadou Moustapha Niane" w:date="2018-11-28T23:44:00Z">
        <w:r w:rsidR="00B174B5">
          <w:rPr>
            <w:sz w:val="28"/>
            <w:szCs w:val="28"/>
          </w:rPr>
          <w:t xml:space="preserve"> </w:t>
        </w:r>
      </w:ins>
      <w:ins w:id="39" w:author="Mouhamadou Moustapha Niane" w:date="2018-11-28T23:45:00Z">
        <w:r w:rsidR="00B174B5">
          <w:rPr>
            <w:sz w:val="28"/>
            <w:szCs w:val="28"/>
          </w:rPr>
          <w:t>reçu</w:t>
        </w:r>
      </w:ins>
      <w:ins w:id="40" w:author="Mouhamadou Moustapha Niane" w:date="2018-11-28T23:44:00Z">
        <w:r w:rsidR="00B174B5">
          <w:rPr>
            <w:sz w:val="28"/>
            <w:szCs w:val="28"/>
          </w:rPr>
          <w:t xml:space="preserve"> </w:t>
        </w:r>
        <w:proofErr w:type="gramStart"/>
        <w:r w:rsidR="00B174B5">
          <w:rPr>
            <w:sz w:val="28"/>
            <w:szCs w:val="28"/>
          </w:rPr>
          <w:t>aux service</w:t>
        </w:r>
        <w:proofErr w:type="gramEnd"/>
        <w:r w:rsidR="00B174B5">
          <w:rPr>
            <w:sz w:val="28"/>
            <w:szCs w:val="28"/>
          </w:rPr>
          <w:t xml:space="preserve"> des urgences de l’</w:t>
        </w:r>
      </w:ins>
      <w:ins w:id="41" w:author="Mouhamadou Moustapha Niane" w:date="2018-11-28T23:45:00Z">
        <w:r w:rsidR="00B174B5">
          <w:rPr>
            <w:sz w:val="28"/>
            <w:szCs w:val="28"/>
          </w:rPr>
          <w:t>Hôpital</w:t>
        </w:r>
      </w:ins>
      <w:ins w:id="42" w:author="Mouhamadou Moustapha Niane" w:date="2018-11-28T23:44:00Z">
        <w:r w:rsidR="00B174B5">
          <w:rPr>
            <w:sz w:val="28"/>
            <w:szCs w:val="28"/>
          </w:rPr>
          <w:t xml:space="preserve"> </w:t>
        </w:r>
      </w:ins>
      <w:ins w:id="43" w:author="Mouhamadou Moustapha Niane" w:date="2018-11-28T23:45:00Z">
        <w:r w:rsidR="00B174B5">
          <w:rPr>
            <w:sz w:val="28"/>
            <w:szCs w:val="28"/>
          </w:rPr>
          <w:t xml:space="preserve">Régional de </w:t>
        </w:r>
        <w:r w:rsidR="00B174B5" w:rsidRPr="0005024D">
          <w:rPr>
            <w:sz w:val="28"/>
            <w:szCs w:val="28"/>
          </w:rPr>
          <w:t>Thiès</w:t>
        </w:r>
      </w:ins>
      <w:ins w:id="44" w:author="Mouhamadou Moustapha Niane" w:date="2018-11-28T23:44:00Z">
        <w:r w:rsidR="00B174B5">
          <w:rPr>
            <w:sz w:val="28"/>
            <w:szCs w:val="28"/>
          </w:rPr>
          <w:t>.</w:t>
        </w:r>
      </w:ins>
      <w:del w:id="45" w:author="Mouhamadou Moustapha Niane" w:date="2018-11-28T23:44:00Z">
        <w:r w:rsidRPr="0005024D" w:rsidDel="00B174B5">
          <w:rPr>
            <w:sz w:val="28"/>
            <w:szCs w:val="28"/>
          </w:rPr>
          <w:delText>, mais également d’apprécier les résultats du traitement.</w:delText>
        </w:r>
      </w:del>
    </w:p>
    <w:p w14:paraId="4ED3764C" w14:textId="77777777" w:rsidR="00A07A80" w:rsidRDefault="00A07A80">
      <w:pPr>
        <w:rPr>
          <w:sz w:val="28"/>
          <w:szCs w:val="28"/>
        </w:rPr>
      </w:pPr>
    </w:p>
    <w:p w14:paraId="216E1396" w14:textId="77777777" w:rsidR="00A07A80" w:rsidRDefault="00A07A80">
      <w:pPr>
        <w:rPr>
          <w:sz w:val="28"/>
          <w:szCs w:val="28"/>
        </w:rPr>
      </w:pPr>
    </w:p>
    <w:p w14:paraId="16F2157F" w14:textId="77777777" w:rsidR="002629BA" w:rsidRPr="00A64D75" w:rsidRDefault="008C4A22">
      <w:pPr>
        <w:rPr>
          <w:sz w:val="40"/>
          <w:szCs w:val="40"/>
          <w:rPrChange w:id="46" w:author="Mouhamadou Moustapha Niane" w:date="2018-11-28T23:47:00Z">
            <w:rPr>
              <w:sz w:val="40"/>
              <w:szCs w:val="40"/>
              <w:u w:val="single"/>
            </w:rPr>
          </w:rPrChange>
        </w:rPr>
      </w:pPr>
      <w:r w:rsidRPr="00A64D75">
        <w:rPr>
          <w:sz w:val="40"/>
          <w:szCs w:val="40"/>
        </w:rPr>
        <w:t xml:space="preserve">II. </w:t>
      </w:r>
      <w:r w:rsidRPr="008C4A22">
        <w:rPr>
          <w:sz w:val="40"/>
          <w:szCs w:val="40"/>
        </w:rPr>
        <w:t>Rappels anatomiques</w:t>
      </w:r>
    </w:p>
    <w:p w14:paraId="602F5EDC" w14:textId="77777777" w:rsidR="00A07A80" w:rsidRDefault="00A07A80">
      <w:pPr>
        <w:rPr>
          <w:sz w:val="28"/>
          <w:szCs w:val="28"/>
        </w:rPr>
      </w:pPr>
      <w:r w:rsidRPr="00A07A80">
        <w:rPr>
          <w:sz w:val="28"/>
          <w:szCs w:val="28"/>
        </w:rPr>
        <w:t>La cuisse est la région du membre inférieur comprise entre la hanche et le genou. Elle est limitée par deux lignes horizontales : l’une supérieure passant au-dessous de la saillie du grand trochanter ; l’autre inférieure passant au-dessus de la base de la rotule</w:t>
      </w:r>
    </w:p>
    <w:p w14:paraId="145700D5" w14:textId="77777777" w:rsidR="00A07A80" w:rsidRPr="00FF5078" w:rsidRDefault="00A07A80">
      <w:pPr>
        <w:rPr>
          <w:sz w:val="36"/>
          <w:szCs w:val="36"/>
        </w:rPr>
      </w:pPr>
      <w:r w:rsidRPr="008C4A22">
        <w:rPr>
          <w:sz w:val="28"/>
          <w:szCs w:val="28"/>
        </w:rPr>
        <w:t xml:space="preserve">       </w:t>
      </w:r>
      <w:r w:rsidRPr="008C4A22">
        <w:rPr>
          <w:sz w:val="36"/>
          <w:szCs w:val="36"/>
        </w:rPr>
        <w:t xml:space="preserve">II.1. </w:t>
      </w:r>
      <w:r w:rsidRPr="008C4A22">
        <w:rPr>
          <w:sz w:val="36"/>
          <w:szCs w:val="36"/>
          <w:rPrChange w:id="47" w:author="Mouhamadou Moustapha Niane" w:date="2018-11-28T23:48:00Z">
            <w:rPr>
              <w:sz w:val="36"/>
              <w:szCs w:val="36"/>
              <w:u w:val="single"/>
            </w:rPr>
          </w:rPrChange>
        </w:rPr>
        <w:t>L’os de la cuisse</w:t>
      </w:r>
      <w:r w:rsidRPr="008C4A22">
        <w:rPr>
          <w:sz w:val="36"/>
          <w:szCs w:val="36"/>
        </w:rPr>
        <w:t xml:space="preserve"> : </w:t>
      </w:r>
      <w:r w:rsidRPr="008C4A22">
        <w:rPr>
          <w:sz w:val="36"/>
          <w:szCs w:val="36"/>
          <w:rPrChange w:id="48" w:author="Mouhamadou Moustapha Niane" w:date="2018-11-28T23:48:00Z">
            <w:rPr>
              <w:sz w:val="36"/>
              <w:szCs w:val="36"/>
              <w:u w:val="single"/>
            </w:rPr>
          </w:rPrChange>
        </w:rPr>
        <w:t xml:space="preserve">le </w:t>
      </w:r>
      <w:del w:id="49" w:author="Mouhamadou Moustapha Niane" w:date="2018-11-28T23:47:00Z">
        <w:r w:rsidRPr="008C4A22" w:rsidDel="008C4A22">
          <w:rPr>
            <w:sz w:val="36"/>
            <w:szCs w:val="36"/>
            <w:rPrChange w:id="50" w:author="Mouhamadou Moustapha Niane" w:date="2018-11-28T23:48:00Z">
              <w:rPr>
                <w:sz w:val="36"/>
                <w:szCs w:val="36"/>
                <w:u w:val="single"/>
              </w:rPr>
            </w:rPrChange>
          </w:rPr>
          <w:delText>fémur</w:delText>
        </w:r>
        <w:r w:rsidR="000C667C" w:rsidRPr="008C4A22" w:rsidDel="008C4A22">
          <w:rPr>
            <w:sz w:val="36"/>
            <w:szCs w:val="36"/>
          </w:rPr>
          <w:delText xml:space="preserve">  fig</w:delText>
        </w:r>
      </w:del>
      <w:ins w:id="51" w:author="Mouhamadou Moustapha Niane" w:date="2018-11-28T23:47:00Z">
        <w:r w:rsidR="008C4A22" w:rsidRPr="00FF5078">
          <w:rPr>
            <w:sz w:val="36"/>
            <w:szCs w:val="36"/>
          </w:rPr>
          <w:t>fémur</w:t>
        </w:r>
      </w:ins>
      <w:ins w:id="52" w:author="Mouhamadou Moustapha Niane" w:date="2018-11-28T23:48:00Z">
        <w:r w:rsidR="008C4A22">
          <w:rPr>
            <w:sz w:val="36"/>
            <w:szCs w:val="36"/>
          </w:rPr>
          <w:t>.</w:t>
        </w:r>
      </w:ins>
      <w:ins w:id="53" w:author="Mouhamadou Moustapha Niane" w:date="2018-11-28T23:47:00Z">
        <w:r w:rsidR="008C4A22" w:rsidRPr="008C4A22">
          <w:rPr>
            <w:sz w:val="36"/>
            <w:szCs w:val="36"/>
          </w:rPr>
          <w:t xml:space="preserve"> figure</w:t>
        </w:r>
      </w:ins>
      <w:ins w:id="54" w:author="Mouhamadou Moustapha Niane" w:date="2018-11-28T23:46:00Z">
        <w:r w:rsidR="00A64D75" w:rsidRPr="00FF5078">
          <w:rPr>
            <w:sz w:val="36"/>
            <w:szCs w:val="36"/>
          </w:rPr>
          <w:t xml:space="preserve"> </w:t>
        </w:r>
      </w:ins>
      <w:r w:rsidR="000C667C" w:rsidRPr="00FF5078">
        <w:rPr>
          <w:sz w:val="36"/>
          <w:szCs w:val="36"/>
        </w:rPr>
        <w:t>1 </w:t>
      </w:r>
    </w:p>
    <w:p w14:paraId="68C795DC" w14:textId="77777777" w:rsidR="00C36D1A" w:rsidRDefault="00A07A80" w:rsidP="00A07A80">
      <w:pPr>
        <w:rPr>
          <w:sz w:val="28"/>
          <w:szCs w:val="28"/>
        </w:rPr>
      </w:pPr>
      <w:r w:rsidRPr="00A07A80">
        <w:rPr>
          <w:sz w:val="28"/>
          <w:szCs w:val="28"/>
        </w:rPr>
        <w:t>Le fémur est un os long, qui constitue à lui seu</w:t>
      </w:r>
      <w:r w:rsidR="00746364">
        <w:rPr>
          <w:sz w:val="28"/>
          <w:szCs w:val="28"/>
        </w:rPr>
        <w:t xml:space="preserve">l le squelette de la cuisse. Il </w:t>
      </w:r>
      <w:r w:rsidRPr="00A07A80">
        <w:rPr>
          <w:sz w:val="28"/>
          <w:szCs w:val="28"/>
        </w:rPr>
        <w:t>s</w:t>
      </w:r>
      <w:r>
        <w:rPr>
          <w:sz w:val="28"/>
          <w:szCs w:val="28"/>
        </w:rPr>
        <w:t>’articule</w:t>
      </w:r>
      <w:r w:rsidRPr="00A07A80">
        <w:rPr>
          <w:sz w:val="28"/>
          <w:szCs w:val="28"/>
        </w:rPr>
        <w:t xml:space="preserve"> en haut, avec l’os coxal « articulation de la hanche », en bas avec le tibia sur lequel il repose, et en avant avec la rotule « articulation du genou ».</w:t>
      </w:r>
    </w:p>
    <w:p w14:paraId="4BCD18C0" w14:textId="77777777" w:rsidR="00C36D1A" w:rsidRDefault="00A07A80" w:rsidP="0053190E">
      <w:pPr>
        <w:rPr>
          <w:sz w:val="28"/>
          <w:szCs w:val="28"/>
        </w:rPr>
      </w:pPr>
      <w:r w:rsidRPr="00A07A80">
        <w:rPr>
          <w:sz w:val="28"/>
          <w:szCs w:val="28"/>
        </w:rPr>
        <w:t xml:space="preserve"> </w:t>
      </w:r>
      <w:r w:rsidR="00C36D1A" w:rsidRPr="00C36D1A">
        <w:rPr>
          <w:sz w:val="28"/>
          <w:szCs w:val="28"/>
        </w:rPr>
        <w:t>Il est oblique de haut en bas et de dehors en dedans, présente une courbure à concavité postérieure et une torsion sur</w:t>
      </w:r>
      <w:r w:rsidR="00C36D1A">
        <w:rPr>
          <w:sz w:val="28"/>
          <w:szCs w:val="28"/>
        </w:rPr>
        <w:t xml:space="preserve"> son axe longitudinal.</w:t>
      </w:r>
    </w:p>
    <w:p w14:paraId="163B52F2" w14:textId="77777777" w:rsidR="00A07A80" w:rsidRDefault="00A07A80" w:rsidP="00A07A80">
      <w:pPr>
        <w:rPr>
          <w:sz w:val="28"/>
          <w:szCs w:val="28"/>
        </w:rPr>
      </w:pPr>
      <w:r w:rsidRPr="00A07A80">
        <w:rPr>
          <w:sz w:val="28"/>
          <w:szCs w:val="28"/>
        </w:rPr>
        <w:t>On lui décrit, deux extrémités : l’une supérieure dite fémur proximal, l’autre inférieure dite fémur distal, et un corps</w:t>
      </w:r>
      <w:r w:rsidR="00C36D1A">
        <w:rPr>
          <w:sz w:val="28"/>
          <w:szCs w:val="28"/>
        </w:rPr>
        <w:t xml:space="preserve"> d</w:t>
      </w:r>
      <w:r w:rsidR="00C36D1A" w:rsidRPr="00C36D1A">
        <w:rPr>
          <w:sz w:val="28"/>
          <w:szCs w:val="28"/>
        </w:rPr>
        <w:t>it diaphyse fémorale</w:t>
      </w:r>
      <w:ins w:id="55" w:author="Mouhamadou Moustapha Niane" w:date="2018-11-28T23:58:00Z">
        <w:r w:rsidR="00FF5078">
          <w:rPr>
            <w:sz w:val="28"/>
            <w:szCs w:val="28"/>
          </w:rPr>
          <w:t>.</w:t>
        </w:r>
      </w:ins>
    </w:p>
    <w:p w14:paraId="7CE9D58B" w14:textId="77777777" w:rsidR="00746364" w:rsidRPr="00FF5078" w:rsidRDefault="00746364" w:rsidP="00A07A80">
      <w:pPr>
        <w:rPr>
          <w:sz w:val="32"/>
          <w:szCs w:val="32"/>
        </w:rPr>
      </w:pPr>
      <w:r w:rsidRPr="00FF5078">
        <w:rPr>
          <w:sz w:val="28"/>
          <w:szCs w:val="28"/>
        </w:rPr>
        <w:t xml:space="preserve">             </w:t>
      </w:r>
      <w:r w:rsidRPr="00FF5078">
        <w:rPr>
          <w:sz w:val="32"/>
          <w:szCs w:val="32"/>
        </w:rPr>
        <w:t xml:space="preserve">a. </w:t>
      </w:r>
      <w:r w:rsidRPr="00FF5078">
        <w:rPr>
          <w:sz w:val="32"/>
          <w:szCs w:val="32"/>
          <w:rPrChange w:id="56" w:author="Mouhamadou Moustapha Niane" w:date="2018-11-28T23:58:00Z">
            <w:rPr>
              <w:sz w:val="32"/>
              <w:szCs w:val="32"/>
              <w:u w:val="single"/>
            </w:rPr>
          </w:rPrChange>
        </w:rPr>
        <w:t>Extrémité</w:t>
      </w:r>
      <w:r w:rsidR="009767E8" w:rsidRPr="00FF5078">
        <w:rPr>
          <w:sz w:val="32"/>
          <w:szCs w:val="32"/>
          <w:rPrChange w:id="57" w:author="Mouhamadou Moustapha Niane" w:date="2018-11-28T23:58:00Z">
            <w:rPr>
              <w:sz w:val="32"/>
              <w:szCs w:val="32"/>
              <w:u w:val="single"/>
            </w:rPr>
          </w:rPrChange>
        </w:rPr>
        <w:t xml:space="preserve"> supérieure:</w:t>
      </w:r>
      <w:r w:rsidR="009767E8" w:rsidRPr="00FF5078">
        <w:rPr>
          <w:sz w:val="32"/>
          <w:szCs w:val="32"/>
        </w:rPr>
        <w:t xml:space="preserve"> fémur proximal </w:t>
      </w:r>
    </w:p>
    <w:p w14:paraId="31B22836" w14:textId="77777777" w:rsidR="00746364" w:rsidRPr="00746364" w:rsidRDefault="00746364" w:rsidP="00746364">
      <w:pPr>
        <w:rPr>
          <w:sz w:val="28"/>
          <w:szCs w:val="28"/>
        </w:rPr>
      </w:pPr>
      <w:r w:rsidRPr="00746364">
        <w:rPr>
          <w:sz w:val="28"/>
          <w:szCs w:val="28"/>
        </w:rPr>
        <w:t xml:space="preserve">Elle </w:t>
      </w:r>
      <w:del w:id="58" w:author="Mouhamadou Moustapha Niane" w:date="2018-11-28T23:59:00Z">
        <w:r w:rsidRPr="00746364" w:rsidDel="00FF5078">
          <w:rPr>
            <w:sz w:val="28"/>
            <w:szCs w:val="28"/>
          </w:rPr>
          <w:delText xml:space="preserve">porte </w:delText>
        </w:r>
      </w:del>
      <w:ins w:id="59" w:author="Mouhamadou Moustapha Niane" w:date="2018-11-28T23:59:00Z">
        <w:r w:rsidR="00FF5078">
          <w:rPr>
            <w:sz w:val="28"/>
            <w:szCs w:val="28"/>
          </w:rPr>
          <w:t>présente</w:t>
        </w:r>
        <w:r w:rsidR="00FF5078" w:rsidRPr="00746364">
          <w:rPr>
            <w:sz w:val="28"/>
            <w:szCs w:val="28"/>
          </w:rPr>
          <w:t xml:space="preserve"> </w:t>
        </w:r>
      </w:ins>
      <w:r w:rsidRPr="00746364">
        <w:rPr>
          <w:sz w:val="28"/>
          <w:szCs w:val="28"/>
        </w:rPr>
        <w:t xml:space="preserve">à décrire : </w:t>
      </w:r>
    </w:p>
    <w:p w14:paraId="1ABD7D0E" w14:textId="77777777" w:rsidR="00746364" w:rsidRPr="00746364" w:rsidRDefault="00746364" w:rsidP="00746364">
      <w:pPr>
        <w:pStyle w:val="Paragraphedeliste"/>
        <w:numPr>
          <w:ilvl w:val="0"/>
          <w:numId w:val="2"/>
        </w:numPr>
        <w:rPr>
          <w:sz w:val="28"/>
          <w:szCs w:val="28"/>
        </w:rPr>
      </w:pPr>
      <w:r w:rsidRPr="00746364">
        <w:rPr>
          <w:sz w:val="28"/>
          <w:szCs w:val="28"/>
          <w:u w:val="single"/>
        </w:rPr>
        <w:t>La tête</w:t>
      </w:r>
      <w:r w:rsidRPr="00746364">
        <w:rPr>
          <w:sz w:val="28"/>
          <w:szCs w:val="28"/>
        </w:rPr>
        <w:t xml:space="preserve"> :   c’est une saillie articulaire, lisse, sphéroïde qui regarde en haut, en dedans et un peu en avant. Elle est creusée d’une fossette rugueuse et perforée de plusieurs trous vasculaires, c’est la fossette du ligament rond. </w:t>
      </w:r>
    </w:p>
    <w:p w14:paraId="727348F7" w14:textId="77777777" w:rsidR="00746364" w:rsidRPr="00746364" w:rsidRDefault="009767E8" w:rsidP="009767E8">
      <w:pPr>
        <w:pStyle w:val="Paragraphedeliste"/>
        <w:numPr>
          <w:ilvl w:val="0"/>
          <w:numId w:val="2"/>
        </w:numPr>
        <w:rPr>
          <w:sz w:val="28"/>
          <w:szCs w:val="28"/>
        </w:rPr>
      </w:pPr>
      <w:r w:rsidRPr="009767E8">
        <w:rPr>
          <w:sz w:val="28"/>
          <w:szCs w:val="28"/>
          <w:u w:val="single"/>
        </w:rPr>
        <w:t>Le massif trochantérien</w:t>
      </w:r>
      <w:r w:rsidRPr="009767E8">
        <w:rPr>
          <w:sz w:val="28"/>
          <w:szCs w:val="28"/>
        </w:rPr>
        <w:t xml:space="preserve"> : c’est un massif tubérositaire formé par deux éléments, en haut et en dehors, le grand trochanter, en bas, en dedans et en arrière, le petit trochanter. Ces deux tubérosités sont reliées par deux crêtes rugueuses dites crêtes inter trochantériennes antérieures et postérieures</w:t>
      </w:r>
    </w:p>
    <w:p w14:paraId="4BC3257D" w14:textId="77777777" w:rsidR="00746364" w:rsidRDefault="00746364" w:rsidP="00746364">
      <w:pPr>
        <w:pStyle w:val="Paragraphedeliste"/>
        <w:numPr>
          <w:ilvl w:val="0"/>
          <w:numId w:val="2"/>
        </w:numPr>
        <w:rPr>
          <w:sz w:val="28"/>
          <w:szCs w:val="28"/>
        </w:rPr>
      </w:pPr>
      <w:r w:rsidRPr="00746364">
        <w:rPr>
          <w:sz w:val="28"/>
          <w:szCs w:val="28"/>
          <w:u w:val="single"/>
        </w:rPr>
        <w:t>Le col</w:t>
      </w:r>
      <w:r w:rsidRPr="00746364">
        <w:rPr>
          <w:sz w:val="28"/>
          <w:szCs w:val="28"/>
        </w:rPr>
        <w:t xml:space="preserve"> : Il s’étend de la tête aux trochanters et aux lignes inter </w:t>
      </w:r>
      <w:r>
        <w:rPr>
          <w:sz w:val="28"/>
          <w:szCs w:val="28"/>
        </w:rPr>
        <w:t xml:space="preserve"> </w:t>
      </w:r>
      <w:r w:rsidRPr="00746364">
        <w:rPr>
          <w:sz w:val="28"/>
          <w:szCs w:val="28"/>
        </w:rPr>
        <w:t xml:space="preserve">trochantériennes. Il est dirigé obliquement de haut en bas, de dedans en dehors et forme un angle d’environ 130° appelé angle cervico – diaphysaire. Le col présente une forme cylindrique, deux faces </w:t>
      </w:r>
      <w:r w:rsidRPr="00746364">
        <w:rPr>
          <w:sz w:val="28"/>
          <w:szCs w:val="28"/>
        </w:rPr>
        <w:lastRenderedPageBreak/>
        <w:t>(antérieure et postérieure) deux bords (supérieur et inférieur) et deux extrémités (interne et externe).</w:t>
      </w:r>
    </w:p>
    <w:p w14:paraId="18820CB2" w14:textId="77777777" w:rsidR="009767E8" w:rsidRPr="0083619C" w:rsidRDefault="009767E8" w:rsidP="009767E8">
      <w:pPr>
        <w:ind w:left="720"/>
        <w:rPr>
          <w:sz w:val="32"/>
          <w:szCs w:val="32"/>
        </w:rPr>
      </w:pPr>
      <w:r>
        <w:rPr>
          <w:sz w:val="28"/>
          <w:szCs w:val="28"/>
        </w:rPr>
        <w:t xml:space="preserve"> </w:t>
      </w:r>
      <w:r w:rsidRPr="0083619C">
        <w:rPr>
          <w:sz w:val="32"/>
          <w:szCs w:val="32"/>
        </w:rPr>
        <w:t xml:space="preserve">b. </w:t>
      </w:r>
      <w:r w:rsidRPr="0083619C">
        <w:rPr>
          <w:sz w:val="32"/>
          <w:szCs w:val="32"/>
          <w:u w:val="single"/>
        </w:rPr>
        <w:t>Extrémité inferieur</w:t>
      </w:r>
      <w:ins w:id="60" w:author="Mouhamadou Moustapha Niane" w:date="2018-11-29T00:02:00Z">
        <w:r w:rsidR="00FF5078">
          <w:rPr>
            <w:sz w:val="32"/>
            <w:szCs w:val="32"/>
            <w:u w:val="single"/>
          </w:rPr>
          <w:t>e</w:t>
        </w:r>
      </w:ins>
      <w:r w:rsidRPr="0083619C">
        <w:rPr>
          <w:sz w:val="32"/>
          <w:szCs w:val="32"/>
        </w:rPr>
        <w:t>: fémur distal</w:t>
      </w:r>
    </w:p>
    <w:p w14:paraId="502DCBCD" w14:textId="77777777" w:rsidR="00D83175" w:rsidRPr="00B93912" w:rsidRDefault="00D83175" w:rsidP="00F66656">
      <w:pPr>
        <w:rPr>
          <w:sz w:val="28"/>
          <w:szCs w:val="32"/>
        </w:rPr>
      </w:pPr>
      <w:r w:rsidRPr="00B93912">
        <w:rPr>
          <w:sz w:val="28"/>
          <w:szCs w:val="32"/>
        </w:rPr>
        <w:t>Elle est volumineuse, plus étendue transversalement que dans le sens antéropostérieur, caractérisée par deux importantes tubérosités articulaires, appelées condyles fémoraux, médial et latéral, séparés l’une de l’autre en avant par la trochlée en arrière par une profonde dépression : c’est l’échancrure inter condylienne</w:t>
      </w:r>
    </w:p>
    <w:p w14:paraId="07F047B9" w14:textId="77777777" w:rsidR="00F66656" w:rsidRPr="0083619C" w:rsidRDefault="00D83175" w:rsidP="009767E8">
      <w:pPr>
        <w:ind w:left="720"/>
        <w:rPr>
          <w:sz w:val="32"/>
          <w:szCs w:val="32"/>
        </w:rPr>
      </w:pPr>
      <w:r w:rsidRPr="0083619C">
        <w:rPr>
          <w:sz w:val="32"/>
          <w:szCs w:val="32"/>
        </w:rPr>
        <w:t xml:space="preserve">c. </w:t>
      </w:r>
      <w:r w:rsidRPr="0083619C">
        <w:rPr>
          <w:sz w:val="32"/>
          <w:szCs w:val="32"/>
          <w:u w:val="single"/>
        </w:rPr>
        <w:t>le corps</w:t>
      </w:r>
      <w:r w:rsidR="00F66656" w:rsidRPr="0083619C">
        <w:rPr>
          <w:sz w:val="32"/>
          <w:szCs w:val="32"/>
          <w:u w:val="single"/>
        </w:rPr>
        <w:t xml:space="preserve"> du fémur</w:t>
      </w:r>
      <w:r w:rsidR="00F66656" w:rsidRPr="0083619C">
        <w:rPr>
          <w:sz w:val="32"/>
          <w:szCs w:val="32"/>
        </w:rPr>
        <w:t> : diaphyse fémorale</w:t>
      </w:r>
    </w:p>
    <w:p w14:paraId="27FC4C4A" w14:textId="77777777" w:rsidR="00F66656" w:rsidRPr="00B93912" w:rsidRDefault="00F66656" w:rsidP="00F66656">
      <w:pPr>
        <w:rPr>
          <w:sz w:val="28"/>
          <w:szCs w:val="32"/>
        </w:rPr>
      </w:pPr>
      <w:r w:rsidRPr="00B93912">
        <w:rPr>
          <w:sz w:val="28"/>
          <w:szCs w:val="32"/>
        </w:rPr>
        <w:t xml:space="preserve">La diaphyse fémorale est comme tout os compact constitué d’une corticale, </w:t>
      </w:r>
      <w:ins w:id="61" w:author="Mouhamadou Moustapha Niane" w:date="2018-11-29T00:21:00Z">
        <w:r w:rsidR="00992EE1">
          <w:rPr>
            <w:sz w:val="28"/>
            <w:szCs w:val="32"/>
          </w:rPr>
          <w:t>d’</w:t>
        </w:r>
      </w:ins>
      <w:r w:rsidRPr="00B93912">
        <w:rPr>
          <w:sz w:val="28"/>
          <w:szCs w:val="32"/>
        </w:rPr>
        <w:t xml:space="preserve">un périoste et </w:t>
      </w:r>
      <w:ins w:id="62" w:author="Mouhamadou Moustapha Niane" w:date="2018-11-29T00:21:00Z">
        <w:r w:rsidR="00992EE1">
          <w:rPr>
            <w:sz w:val="28"/>
            <w:szCs w:val="32"/>
          </w:rPr>
          <w:t>d’</w:t>
        </w:r>
      </w:ins>
      <w:r w:rsidRPr="00B93912">
        <w:rPr>
          <w:sz w:val="28"/>
          <w:szCs w:val="32"/>
        </w:rPr>
        <w:t xml:space="preserve">un </w:t>
      </w:r>
      <w:proofErr w:type="spellStart"/>
      <w:r w:rsidRPr="00B93912">
        <w:rPr>
          <w:sz w:val="28"/>
          <w:szCs w:val="32"/>
        </w:rPr>
        <w:t>endoste</w:t>
      </w:r>
      <w:proofErr w:type="spellEnd"/>
      <w:r w:rsidRPr="00B93912">
        <w:rPr>
          <w:sz w:val="28"/>
          <w:szCs w:val="32"/>
        </w:rPr>
        <w:t>. Elle est oblique en bas et en dedans surtout chez la fille en raison de la largeur plus grande du bassin, convexe en avant.</w:t>
      </w:r>
    </w:p>
    <w:p w14:paraId="150782AF" w14:textId="77777777" w:rsidR="00D83175" w:rsidRDefault="00F66656" w:rsidP="00F66656">
      <w:pPr>
        <w:rPr>
          <w:sz w:val="32"/>
          <w:szCs w:val="32"/>
        </w:rPr>
      </w:pPr>
      <w:r w:rsidRPr="00B93912">
        <w:rPr>
          <w:sz w:val="28"/>
          <w:szCs w:val="32"/>
        </w:rPr>
        <w:t>Cette diaphyse est prismatique et triangulaire à la coupe ainsi on lui décrit trois faces et trois bords</w:t>
      </w:r>
      <w:r w:rsidRPr="00F66656">
        <w:rPr>
          <w:sz w:val="32"/>
          <w:szCs w:val="32"/>
        </w:rPr>
        <w:t>.</w:t>
      </w:r>
    </w:p>
    <w:p w14:paraId="5C2D3835" w14:textId="77777777" w:rsidR="00467E92" w:rsidRPr="00467E92" w:rsidRDefault="00467E92" w:rsidP="00467E92">
      <w:pPr>
        <w:pStyle w:val="Paragraphedeliste"/>
        <w:numPr>
          <w:ilvl w:val="0"/>
          <w:numId w:val="4"/>
        </w:numPr>
        <w:rPr>
          <w:sz w:val="32"/>
          <w:szCs w:val="32"/>
          <w:u w:val="single"/>
        </w:rPr>
      </w:pPr>
      <w:r w:rsidRPr="00467E92">
        <w:rPr>
          <w:sz w:val="32"/>
          <w:szCs w:val="32"/>
          <w:u w:val="single"/>
        </w:rPr>
        <w:t xml:space="preserve">Les faces </w:t>
      </w:r>
    </w:p>
    <w:p w14:paraId="4DD231C7" w14:textId="77777777" w:rsidR="00B93912" w:rsidRDefault="00467E92" w:rsidP="00467E92">
      <w:pPr>
        <w:pStyle w:val="Paragraphedeliste"/>
        <w:ind w:left="796"/>
        <w:rPr>
          <w:sz w:val="28"/>
          <w:szCs w:val="32"/>
        </w:rPr>
      </w:pPr>
      <w:r>
        <w:rPr>
          <w:sz w:val="28"/>
          <w:szCs w:val="32"/>
        </w:rPr>
        <w:t>-</w:t>
      </w:r>
      <w:r w:rsidR="00D83175" w:rsidRPr="00B93912">
        <w:rPr>
          <w:sz w:val="28"/>
          <w:szCs w:val="32"/>
        </w:rPr>
        <w:t>Face antérie</w:t>
      </w:r>
      <w:r w:rsidR="00B93912">
        <w:rPr>
          <w:sz w:val="28"/>
          <w:szCs w:val="32"/>
        </w:rPr>
        <w:t>ure :</w:t>
      </w:r>
    </w:p>
    <w:p w14:paraId="13CC880C" w14:textId="77777777" w:rsidR="00F66656" w:rsidRPr="00467E92" w:rsidRDefault="00F66656" w:rsidP="00467E92">
      <w:pPr>
        <w:rPr>
          <w:sz w:val="28"/>
          <w:szCs w:val="32"/>
        </w:rPr>
      </w:pPr>
      <w:r w:rsidRPr="00B93912">
        <w:rPr>
          <w:sz w:val="28"/>
          <w:szCs w:val="32"/>
        </w:rPr>
        <w:t>Elle est convexe et lisse</w:t>
      </w:r>
      <w:r w:rsidR="00D83175" w:rsidRPr="00B93912">
        <w:rPr>
          <w:sz w:val="28"/>
          <w:szCs w:val="32"/>
        </w:rPr>
        <w:t>, sert d’insert</w:t>
      </w:r>
      <w:r w:rsidRPr="00B93912">
        <w:rPr>
          <w:sz w:val="28"/>
          <w:szCs w:val="32"/>
        </w:rPr>
        <w:t xml:space="preserve">ion aux </w:t>
      </w:r>
      <w:r w:rsidR="00D83175" w:rsidRPr="00467E92">
        <w:rPr>
          <w:sz w:val="28"/>
          <w:szCs w:val="32"/>
        </w:rPr>
        <w:t>muscles cruraux.</w:t>
      </w:r>
    </w:p>
    <w:p w14:paraId="288BE54A" w14:textId="77777777" w:rsidR="00467E92" w:rsidRDefault="00467E92" w:rsidP="00467E92">
      <w:pPr>
        <w:pStyle w:val="Paragraphedeliste"/>
        <w:ind w:left="796"/>
        <w:rPr>
          <w:sz w:val="28"/>
          <w:szCs w:val="32"/>
        </w:rPr>
      </w:pPr>
      <w:r>
        <w:rPr>
          <w:sz w:val="28"/>
          <w:szCs w:val="32"/>
        </w:rPr>
        <w:t>-</w:t>
      </w:r>
      <w:r w:rsidR="00B93912" w:rsidRPr="00B93912">
        <w:rPr>
          <w:sz w:val="28"/>
          <w:szCs w:val="32"/>
        </w:rPr>
        <w:t xml:space="preserve">Face postéro – médiale : </w:t>
      </w:r>
    </w:p>
    <w:p w14:paraId="19E812D0" w14:textId="77777777" w:rsidR="00F66656" w:rsidRPr="00467E92" w:rsidRDefault="00D83175" w:rsidP="00467E92">
      <w:pPr>
        <w:rPr>
          <w:sz w:val="28"/>
          <w:szCs w:val="32"/>
        </w:rPr>
      </w:pPr>
      <w:r w:rsidRPr="00467E92">
        <w:rPr>
          <w:sz w:val="28"/>
          <w:szCs w:val="32"/>
        </w:rPr>
        <w:t>Elle est rétrécie à ses extrémités et ne présente aucune insertion musculaire.</w:t>
      </w:r>
    </w:p>
    <w:p w14:paraId="7726819D" w14:textId="77777777" w:rsidR="00467E92" w:rsidRPr="00467E92" w:rsidRDefault="00467E92" w:rsidP="00467E92">
      <w:pPr>
        <w:rPr>
          <w:sz w:val="28"/>
          <w:szCs w:val="32"/>
        </w:rPr>
      </w:pPr>
      <w:r>
        <w:rPr>
          <w:sz w:val="28"/>
          <w:szCs w:val="32"/>
        </w:rPr>
        <w:t xml:space="preserve">            -</w:t>
      </w:r>
      <w:r w:rsidR="00B93912" w:rsidRPr="00467E92">
        <w:rPr>
          <w:sz w:val="28"/>
          <w:szCs w:val="32"/>
        </w:rPr>
        <w:t xml:space="preserve">Face postéro – latérale : </w:t>
      </w:r>
    </w:p>
    <w:p w14:paraId="1B474BE3" w14:textId="77777777" w:rsidR="00F66656" w:rsidRDefault="00B93912" w:rsidP="00467E92">
      <w:pPr>
        <w:rPr>
          <w:sz w:val="28"/>
          <w:szCs w:val="32"/>
        </w:rPr>
      </w:pPr>
      <w:r w:rsidRPr="00467E92">
        <w:rPr>
          <w:sz w:val="28"/>
          <w:szCs w:val="32"/>
        </w:rPr>
        <w:t>Elle est large</w:t>
      </w:r>
      <w:r w:rsidR="00D83175" w:rsidRPr="00467E92">
        <w:rPr>
          <w:sz w:val="28"/>
          <w:szCs w:val="32"/>
        </w:rPr>
        <w:t>, creusée e</w:t>
      </w:r>
      <w:r w:rsidR="00C51743">
        <w:rPr>
          <w:sz w:val="28"/>
          <w:szCs w:val="32"/>
        </w:rPr>
        <w:t>n gouttière à sa partie moyenne</w:t>
      </w:r>
      <w:r w:rsidR="00D83175" w:rsidRPr="00467E92">
        <w:rPr>
          <w:sz w:val="28"/>
          <w:szCs w:val="32"/>
        </w:rPr>
        <w:t>, convexe et effilée à ses extrémités.</w:t>
      </w:r>
    </w:p>
    <w:p w14:paraId="19371404" w14:textId="77777777" w:rsidR="00467E92" w:rsidRPr="00467E92" w:rsidRDefault="00467E92" w:rsidP="00467E92">
      <w:pPr>
        <w:pStyle w:val="Paragraphedeliste"/>
        <w:numPr>
          <w:ilvl w:val="0"/>
          <w:numId w:val="4"/>
        </w:numPr>
        <w:rPr>
          <w:sz w:val="32"/>
          <w:szCs w:val="32"/>
          <w:u w:val="single"/>
        </w:rPr>
      </w:pPr>
      <w:r w:rsidRPr="00467E92">
        <w:rPr>
          <w:sz w:val="32"/>
          <w:szCs w:val="32"/>
          <w:u w:val="single"/>
        </w:rPr>
        <w:t>Les bords</w:t>
      </w:r>
    </w:p>
    <w:p w14:paraId="71079B0B" w14:textId="77777777" w:rsidR="00467E92" w:rsidRDefault="00467E92" w:rsidP="00467E92">
      <w:pPr>
        <w:pStyle w:val="Paragraphedeliste"/>
        <w:ind w:left="796"/>
        <w:rPr>
          <w:sz w:val="32"/>
          <w:szCs w:val="32"/>
        </w:rPr>
      </w:pPr>
      <w:r>
        <w:rPr>
          <w:sz w:val="28"/>
          <w:szCs w:val="32"/>
        </w:rPr>
        <w:t>-</w:t>
      </w:r>
      <w:r w:rsidR="00B93912" w:rsidRPr="00B93912">
        <w:rPr>
          <w:sz w:val="28"/>
          <w:szCs w:val="32"/>
        </w:rPr>
        <w:t xml:space="preserve">Les Bords </w:t>
      </w:r>
      <w:r w:rsidR="00B93912">
        <w:rPr>
          <w:sz w:val="32"/>
          <w:szCs w:val="32"/>
        </w:rPr>
        <w:t>latéraux :</w:t>
      </w:r>
    </w:p>
    <w:p w14:paraId="4BD3DAAC" w14:textId="77777777" w:rsidR="00F66656" w:rsidRPr="00467E92" w:rsidRDefault="00B93912" w:rsidP="00467E92">
      <w:pPr>
        <w:rPr>
          <w:sz w:val="28"/>
          <w:szCs w:val="32"/>
        </w:rPr>
      </w:pPr>
      <w:r w:rsidRPr="00467E92">
        <w:rPr>
          <w:sz w:val="28"/>
          <w:szCs w:val="32"/>
        </w:rPr>
        <w:t xml:space="preserve"> </w:t>
      </w:r>
      <w:r w:rsidR="00D83175" w:rsidRPr="00467E92">
        <w:rPr>
          <w:sz w:val="28"/>
          <w:szCs w:val="32"/>
        </w:rPr>
        <w:t>L’un externe et l’autre interne, tous deux sont arrondis et se confondent avec les faces qu</w:t>
      </w:r>
      <w:ins w:id="63" w:author="Mouhamadou Moustapha Niane" w:date="2018-11-29T00:23:00Z">
        <w:r w:rsidR="00FF53F8">
          <w:rPr>
            <w:sz w:val="28"/>
            <w:szCs w:val="32"/>
          </w:rPr>
          <w:t>’</w:t>
        </w:r>
      </w:ins>
      <w:r w:rsidR="00D83175" w:rsidRPr="00467E92">
        <w:rPr>
          <w:sz w:val="28"/>
          <w:szCs w:val="32"/>
        </w:rPr>
        <w:t>i</w:t>
      </w:r>
      <w:ins w:id="64" w:author="Mouhamadou Moustapha Niane" w:date="2018-11-29T00:23:00Z">
        <w:r w:rsidR="00FF53F8">
          <w:rPr>
            <w:sz w:val="28"/>
            <w:szCs w:val="32"/>
          </w:rPr>
          <w:t>ls</w:t>
        </w:r>
      </w:ins>
      <w:r w:rsidR="00D83175" w:rsidRPr="00467E92">
        <w:rPr>
          <w:sz w:val="28"/>
          <w:szCs w:val="32"/>
        </w:rPr>
        <w:t xml:space="preserve"> </w:t>
      </w:r>
      <w:del w:id="65" w:author="Mouhamadou Moustapha Niane" w:date="2018-11-29T00:23:00Z">
        <w:r w:rsidR="00D83175" w:rsidRPr="00467E92" w:rsidDel="00FF53F8">
          <w:rPr>
            <w:sz w:val="28"/>
            <w:szCs w:val="32"/>
          </w:rPr>
          <w:delText xml:space="preserve">les </w:delText>
        </w:r>
      </w:del>
      <w:r w:rsidR="00D83175" w:rsidRPr="00467E92">
        <w:rPr>
          <w:sz w:val="28"/>
          <w:szCs w:val="32"/>
        </w:rPr>
        <w:t>séparent</w:t>
      </w:r>
      <w:r w:rsidR="00F66656" w:rsidRPr="00467E92">
        <w:rPr>
          <w:sz w:val="28"/>
          <w:szCs w:val="32"/>
        </w:rPr>
        <w:t xml:space="preserve"> </w:t>
      </w:r>
    </w:p>
    <w:p w14:paraId="1978E50F" w14:textId="77777777" w:rsidR="00FF53F8" w:rsidRDefault="00FF53F8" w:rsidP="00467E92">
      <w:pPr>
        <w:pStyle w:val="Paragraphedeliste"/>
        <w:ind w:left="796"/>
        <w:rPr>
          <w:ins w:id="66" w:author="Mouhamadou Moustapha Niane" w:date="2018-11-29T00:23:00Z"/>
          <w:sz w:val="28"/>
          <w:szCs w:val="32"/>
        </w:rPr>
      </w:pPr>
      <w:ins w:id="67" w:author="Mouhamadou Moustapha Niane" w:date="2018-11-29T00:23:00Z">
        <w:r>
          <w:rPr>
            <w:sz w:val="28"/>
            <w:szCs w:val="32"/>
          </w:rPr>
          <w:br w:type="page"/>
        </w:r>
      </w:ins>
    </w:p>
    <w:p w14:paraId="4DF82B7E" w14:textId="77777777" w:rsidR="00467E92" w:rsidRDefault="00467E92" w:rsidP="00467E92">
      <w:pPr>
        <w:pStyle w:val="Paragraphedeliste"/>
        <w:ind w:left="796"/>
        <w:rPr>
          <w:sz w:val="28"/>
          <w:szCs w:val="32"/>
        </w:rPr>
      </w:pPr>
      <w:r>
        <w:rPr>
          <w:sz w:val="28"/>
          <w:szCs w:val="32"/>
        </w:rPr>
        <w:lastRenderedPageBreak/>
        <w:t>-</w:t>
      </w:r>
      <w:r w:rsidR="00F66656" w:rsidRPr="00B93912">
        <w:rPr>
          <w:sz w:val="28"/>
          <w:szCs w:val="32"/>
        </w:rPr>
        <w:t xml:space="preserve">Le Bord Postérieur : </w:t>
      </w:r>
    </w:p>
    <w:p w14:paraId="44A95FB5" w14:textId="77777777" w:rsidR="00F66656" w:rsidRDefault="00F66656" w:rsidP="00467E92">
      <w:pPr>
        <w:rPr>
          <w:sz w:val="28"/>
          <w:szCs w:val="32"/>
        </w:rPr>
      </w:pPr>
      <w:del w:id="68" w:author="Mouhamadou Moustapha Niane" w:date="2018-11-29T00:23:00Z">
        <w:r w:rsidRPr="00467E92" w:rsidDel="00FF53F8">
          <w:rPr>
            <w:sz w:val="28"/>
            <w:szCs w:val="32"/>
          </w:rPr>
          <w:delText xml:space="preserve">Est </w:delText>
        </w:r>
      </w:del>
      <w:proofErr w:type="gramStart"/>
      <w:ins w:id="69" w:author="Mouhamadou Moustapha Niane" w:date="2018-11-29T00:23:00Z">
        <w:r w:rsidR="00FF53F8">
          <w:rPr>
            <w:sz w:val="28"/>
            <w:szCs w:val="32"/>
          </w:rPr>
          <w:t>il</w:t>
        </w:r>
        <w:proofErr w:type="gramEnd"/>
        <w:r w:rsidR="00FF53F8">
          <w:rPr>
            <w:sz w:val="28"/>
            <w:szCs w:val="32"/>
          </w:rPr>
          <w:t xml:space="preserve"> est</w:t>
        </w:r>
        <w:r w:rsidR="00FF53F8" w:rsidRPr="00467E92">
          <w:rPr>
            <w:sz w:val="28"/>
            <w:szCs w:val="32"/>
          </w:rPr>
          <w:t xml:space="preserve"> </w:t>
        </w:r>
      </w:ins>
      <w:r w:rsidRPr="00467E92">
        <w:rPr>
          <w:sz w:val="28"/>
          <w:szCs w:val="32"/>
        </w:rPr>
        <w:t>désign</w:t>
      </w:r>
      <w:r w:rsidR="00B93912" w:rsidRPr="00467E92">
        <w:rPr>
          <w:sz w:val="28"/>
          <w:szCs w:val="32"/>
        </w:rPr>
        <w:t xml:space="preserve">é sous le nom de ligne âpre. Il </w:t>
      </w:r>
      <w:r w:rsidRPr="00467E92">
        <w:rPr>
          <w:sz w:val="28"/>
          <w:szCs w:val="32"/>
        </w:rPr>
        <w:t>est saillant épais et rugueux. Dans la partie supérieure de l’os la ligne âpre donne une trifurcation dont les éléments sont : la crête glutéale en dehors, la crête pectinéale au milieu et la crête du vaste médial</w:t>
      </w:r>
      <w:r w:rsidR="00B93912" w:rsidRPr="00467E92">
        <w:rPr>
          <w:sz w:val="28"/>
          <w:szCs w:val="32"/>
        </w:rPr>
        <w:t xml:space="preserve"> en dedans</w:t>
      </w:r>
      <w:ins w:id="70" w:author="Mouhamadou Moustapha Niane" w:date="2018-11-29T00:24:00Z">
        <w:r w:rsidR="00FF53F8">
          <w:rPr>
            <w:sz w:val="28"/>
            <w:szCs w:val="32"/>
          </w:rPr>
          <w:t xml:space="preserve">. </w:t>
        </w:r>
        <w:proofErr w:type="gramStart"/>
        <w:r w:rsidR="00FF53F8">
          <w:rPr>
            <w:sz w:val="28"/>
            <w:szCs w:val="32"/>
          </w:rPr>
          <w:t>elle</w:t>
        </w:r>
      </w:ins>
      <w:proofErr w:type="gramEnd"/>
      <w:r w:rsidR="00467E92">
        <w:rPr>
          <w:sz w:val="28"/>
          <w:szCs w:val="32"/>
        </w:rPr>
        <w:t xml:space="preserve"> </w:t>
      </w:r>
      <w:del w:id="71" w:author="Mouhamadou Moustapha Niane" w:date="2018-11-29T00:24:00Z">
        <w:r w:rsidR="00467E92" w:rsidDel="00FF53F8">
          <w:rPr>
            <w:sz w:val="28"/>
            <w:szCs w:val="32"/>
          </w:rPr>
          <w:delText>qui</w:delText>
        </w:r>
        <w:r w:rsidR="00B93912" w:rsidRPr="00467E92" w:rsidDel="00FF53F8">
          <w:rPr>
            <w:sz w:val="28"/>
            <w:szCs w:val="32"/>
          </w:rPr>
          <w:delText xml:space="preserve"> </w:delText>
        </w:r>
      </w:del>
      <w:r w:rsidR="00B93912" w:rsidRPr="00467E92">
        <w:rPr>
          <w:sz w:val="28"/>
          <w:szCs w:val="32"/>
        </w:rPr>
        <w:t xml:space="preserve">sert d’insertion aux </w:t>
      </w:r>
      <w:r w:rsidRPr="00467E92">
        <w:rPr>
          <w:sz w:val="28"/>
          <w:szCs w:val="32"/>
        </w:rPr>
        <w:t>muscles</w:t>
      </w:r>
      <w:r w:rsidR="00467E92">
        <w:rPr>
          <w:sz w:val="28"/>
          <w:szCs w:val="32"/>
        </w:rPr>
        <w:t>,</w:t>
      </w:r>
      <w:r w:rsidRPr="00467E92">
        <w:rPr>
          <w:sz w:val="28"/>
          <w:szCs w:val="32"/>
        </w:rPr>
        <w:t xml:space="preserve"> </w:t>
      </w:r>
      <w:r w:rsidR="00B93912" w:rsidRPr="00467E92">
        <w:rPr>
          <w:sz w:val="28"/>
          <w:szCs w:val="32"/>
        </w:rPr>
        <w:t>vaste médial,</w:t>
      </w:r>
      <w:r w:rsidRPr="00467E92">
        <w:rPr>
          <w:sz w:val="28"/>
          <w:szCs w:val="32"/>
        </w:rPr>
        <w:t xml:space="preserve"> vaste latéral, </w:t>
      </w:r>
      <w:del w:id="72" w:author="Mouhamadou Moustapha Niane" w:date="2018-11-29T00:25:00Z">
        <w:r w:rsidRPr="00467E92" w:rsidDel="00FF53F8">
          <w:rPr>
            <w:sz w:val="28"/>
            <w:szCs w:val="32"/>
          </w:rPr>
          <w:delText xml:space="preserve">les </w:delText>
        </w:r>
      </w:del>
      <w:r w:rsidRPr="00467E92">
        <w:rPr>
          <w:sz w:val="28"/>
          <w:szCs w:val="32"/>
        </w:rPr>
        <w:t>adduc</w:t>
      </w:r>
      <w:r w:rsidR="00B93912" w:rsidRPr="00467E92">
        <w:rPr>
          <w:sz w:val="28"/>
          <w:szCs w:val="32"/>
        </w:rPr>
        <w:t xml:space="preserve">teurs de la cuisse et </w:t>
      </w:r>
      <w:ins w:id="73" w:author="Mouhamadou Moustapha Niane" w:date="2018-11-29T00:25:00Z">
        <w:r w:rsidR="00FF53F8">
          <w:rPr>
            <w:sz w:val="28"/>
            <w:szCs w:val="32"/>
          </w:rPr>
          <w:t xml:space="preserve">à </w:t>
        </w:r>
      </w:ins>
      <w:r w:rsidR="00B93912" w:rsidRPr="00467E92">
        <w:rPr>
          <w:sz w:val="28"/>
          <w:szCs w:val="32"/>
        </w:rPr>
        <w:t xml:space="preserve">la courte </w:t>
      </w:r>
      <w:r w:rsidR="00467E92">
        <w:rPr>
          <w:sz w:val="28"/>
          <w:szCs w:val="32"/>
        </w:rPr>
        <w:t xml:space="preserve">portion du biceps </w:t>
      </w:r>
      <w:del w:id="74" w:author="Mouhamadou Moustapha Niane" w:date="2018-11-29T00:25:00Z">
        <w:r w:rsidR="00467E92" w:rsidDel="00FF53F8">
          <w:rPr>
            <w:sz w:val="28"/>
            <w:szCs w:val="32"/>
          </w:rPr>
          <w:delText xml:space="preserve">– </w:delText>
        </w:r>
      </w:del>
      <w:r w:rsidR="00467E92">
        <w:rPr>
          <w:sz w:val="28"/>
          <w:szCs w:val="32"/>
        </w:rPr>
        <w:t>crural</w:t>
      </w:r>
      <w:r w:rsidRPr="00467E92">
        <w:rPr>
          <w:sz w:val="28"/>
          <w:szCs w:val="32"/>
        </w:rPr>
        <w:t xml:space="preserve">. Dans la partie inférieure de l’os la ligne âpre donne une bifurcation constituée par une branche interne peu marquée et une branche externe plus nette, ces deux branches délimitent la surface poplitée. </w:t>
      </w:r>
    </w:p>
    <w:p w14:paraId="30C981EA" w14:textId="77777777" w:rsidR="00467E92" w:rsidRPr="00467E92" w:rsidRDefault="00467E92" w:rsidP="00467E92">
      <w:pPr>
        <w:pStyle w:val="Paragraphedeliste"/>
        <w:numPr>
          <w:ilvl w:val="0"/>
          <w:numId w:val="4"/>
        </w:numPr>
        <w:rPr>
          <w:sz w:val="32"/>
          <w:szCs w:val="32"/>
          <w:u w:val="single"/>
        </w:rPr>
      </w:pPr>
      <w:r w:rsidRPr="00467E92">
        <w:rPr>
          <w:sz w:val="32"/>
          <w:szCs w:val="32"/>
          <w:u w:val="single"/>
        </w:rPr>
        <w:t>Forme de la diaphyse fémorale</w:t>
      </w:r>
    </w:p>
    <w:p w14:paraId="3D89BBB5" w14:textId="77777777" w:rsidR="00156F54" w:rsidRPr="005E09A9" w:rsidRDefault="00156F54" w:rsidP="00156F54">
      <w:pPr>
        <w:rPr>
          <w:sz w:val="28"/>
          <w:szCs w:val="32"/>
        </w:rPr>
      </w:pPr>
      <w:r>
        <w:rPr>
          <w:sz w:val="32"/>
          <w:szCs w:val="32"/>
        </w:rPr>
        <w:t xml:space="preserve">       </w:t>
      </w:r>
      <w:proofErr w:type="spellStart"/>
      <w:r w:rsidRPr="005E09A9">
        <w:rPr>
          <w:sz w:val="28"/>
          <w:szCs w:val="32"/>
        </w:rPr>
        <w:t>Quel</w:t>
      </w:r>
      <w:del w:id="75" w:author="Mouhamadou Moustapha Niane" w:date="2018-11-29T00:26:00Z">
        <w:r w:rsidRPr="005E09A9" w:rsidDel="00FF53F8">
          <w:rPr>
            <w:sz w:val="28"/>
            <w:szCs w:val="32"/>
          </w:rPr>
          <w:delText xml:space="preserve"> </w:delText>
        </w:r>
      </w:del>
      <w:r w:rsidRPr="005E09A9">
        <w:rPr>
          <w:sz w:val="28"/>
          <w:szCs w:val="32"/>
        </w:rPr>
        <w:t>que</w:t>
      </w:r>
      <w:proofErr w:type="spellEnd"/>
      <w:r w:rsidRPr="005E09A9">
        <w:rPr>
          <w:sz w:val="28"/>
          <w:szCs w:val="32"/>
        </w:rPr>
        <w:t xml:space="preserve"> soit le niveau, la diaphyse fémorale a un diamètre sagittal plus large que le diamètre frontal dans la population voisine de trois quarts. </w:t>
      </w:r>
    </w:p>
    <w:p w14:paraId="67F2F674" w14:textId="77777777" w:rsidR="00156F54" w:rsidRPr="005E09A9" w:rsidRDefault="00156F54" w:rsidP="00156F54">
      <w:pPr>
        <w:rPr>
          <w:sz w:val="28"/>
          <w:szCs w:val="32"/>
        </w:rPr>
      </w:pPr>
      <w:r w:rsidRPr="005E09A9">
        <w:rPr>
          <w:sz w:val="28"/>
          <w:szCs w:val="32"/>
        </w:rPr>
        <w:t xml:space="preserve">     </w:t>
      </w:r>
      <w:r w:rsidR="003739BF">
        <w:rPr>
          <w:sz w:val="28"/>
          <w:szCs w:val="32"/>
        </w:rPr>
        <w:t xml:space="preserve"> </w:t>
      </w:r>
      <w:r w:rsidRPr="005E09A9">
        <w:rPr>
          <w:sz w:val="28"/>
          <w:szCs w:val="32"/>
        </w:rPr>
        <w:t xml:space="preserve"> Le canal médullaire revêt l’aspect d’un sablier dont </w:t>
      </w:r>
      <w:proofErr w:type="spellStart"/>
      <w:r w:rsidRPr="005E09A9">
        <w:rPr>
          <w:sz w:val="28"/>
          <w:szCs w:val="32"/>
        </w:rPr>
        <w:t>Aginsky</w:t>
      </w:r>
      <w:proofErr w:type="spellEnd"/>
      <w:r w:rsidRPr="005E09A9">
        <w:rPr>
          <w:sz w:val="28"/>
          <w:szCs w:val="32"/>
        </w:rPr>
        <w:t xml:space="preserve"> a montré qu’il correspond au tracé de deux ellipses inversées conférant à l’os une résistance très particulière aux sollicitations longitudinales. </w:t>
      </w:r>
    </w:p>
    <w:p w14:paraId="6EE5A8F6" w14:textId="77777777" w:rsidR="00156F54" w:rsidRPr="005E09A9" w:rsidRDefault="00156F54" w:rsidP="00156F54">
      <w:pPr>
        <w:rPr>
          <w:sz w:val="28"/>
          <w:szCs w:val="32"/>
        </w:rPr>
      </w:pPr>
      <w:r w:rsidRPr="005E09A9">
        <w:rPr>
          <w:sz w:val="28"/>
          <w:szCs w:val="32"/>
        </w:rPr>
        <w:t xml:space="preserve">   </w:t>
      </w:r>
      <w:r w:rsidR="003739BF">
        <w:rPr>
          <w:sz w:val="28"/>
          <w:szCs w:val="32"/>
        </w:rPr>
        <w:t xml:space="preserve">  </w:t>
      </w:r>
      <w:r w:rsidRPr="005E09A9">
        <w:rPr>
          <w:sz w:val="28"/>
          <w:szCs w:val="32"/>
        </w:rPr>
        <w:t xml:space="preserve"> </w:t>
      </w:r>
      <w:commentRangeStart w:id="76"/>
      <w:r w:rsidRPr="005E09A9">
        <w:rPr>
          <w:sz w:val="28"/>
          <w:szCs w:val="32"/>
        </w:rPr>
        <w:t xml:space="preserve">Dans le plan frontal, elle présente une courbure, une supérieure à concavité interne, l’autre inférieure a concavité externe. </w:t>
      </w:r>
      <w:commentRangeEnd w:id="76"/>
      <w:r w:rsidR="00FF53F8">
        <w:rPr>
          <w:rStyle w:val="Marquedecommentaire"/>
        </w:rPr>
        <w:commentReference w:id="76"/>
      </w:r>
    </w:p>
    <w:p w14:paraId="7B8FE9FD" w14:textId="77777777" w:rsidR="00156F54" w:rsidRPr="005E09A9" w:rsidRDefault="00156F54" w:rsidP="00156F54">
      <w:pPr>
        <w:rPr>
          <w:sz w:val="28"/>
          <w:szCs w:val="32"/>
        </w:rPr>
      </w:pPr>
      <w:r w:rsidRPr="005E09A9">
        <w:rPr>
          <w:sz w:val="28"/>
          <w:szCs w:val="32"/>
        </w:rPr>
        <w:t xml:space="preserve">    </w:t>
      </w:r>
      <w:r w:rsidR="003739BF">
        <w:rPr>
          <w:sz w:val="28"/>
          <w:szCs w:val="32"/>
        </w:rPr>
        <w:t xml:space="preserve"> </w:t>
      </w:r>
      <w:r w:rsidRPr="005E09A9">
        <w:rPr>
          <w:sz w:val="28"/>
          <w:szCs w:val="32"/>
        </w:rPr>
        <w:t xml:space="preserve"> Dans le plan strictement sagittal, elle présente une courbure à concavité </w:t>
      </w:r>
      <w:ins w:id="77" w:author="Mouhamadou Moustapha Niane" w:date="2018-11-29T00:28:00Z">
        <w:r w:rsidR="00FF53F8">
          <w:rPr>
            <w:sz w:val="28"/>
            <w:szCs w:val="32"/>
          </w:rPr>
          <w:t xml:space="preserve">postérieure </w:t>
        </w:r>
      </w:ins>
      <w:r w:rsidRPr="005E09A9">
        <w:rPr>
          <w:sz w:val="28"/>
          <w:szCs w:val="32"/>
        </w:rPr>
        <w:t>dont la flèche moyenne est de 15</w:t>
      </w:r>
      <w:ins w:id="78" w:author="Mouhamadou Moustapha Niane" w:date="2018-11-29T00:28:00Z">
        <w:r w:rsidR="00FF53F8">
          <w:rPr>
            <w:sz w:val="28"/>
            <w:szCs w:val="32"/>
          </w:rPr>
          <w:t xml:space="preserve"> </w:t>
        </w:r>
      </w:ins>
      <w:r w:rsidRPr="005E09A9">
        <w:rPr>
          <w:sz w:val="28"/>
          <w:szCs w:val="32"/>
        </w:rPr>
        <w:t xml:space="preserve">mm. </w:t>
      </w:r>
    </w:p>
    <w:p w14:paraId="5B107C3B" w14:textId="77777777" w:rsidR="005E09A9" w:rsidRDefault="00156F54" w:rsidP="00156F54">
      <w:pPr>
        <w:rPr>
          <w:sz w:val="28"/>
          <w:szCs w:val="32"/>
        </w:rPr>
      </w:pPr>
      <w:r w:rsidRPr="005E09A9">
        <w:rPr>
          <w:sz w:val="28"/>
          <w:szCs w:val="32"/>
        </w:rPr>
        <w:t xml:space="preserve">     </w:t>
      </w:r>
      <w:r w:rsidR="003739BF">
        <w:rPr>
          <w:sz w:val="28"/>
          <w:szCs w:val="32"/>
        </w:rPr>
        <w:t xml:space="preserve"> </w:t>
      </w:r>
      <w:r w:rsidRPr="005E09A9">
        <w:rPr>
          <w:sz w:val="28"/>
          <w:szCs w:val="32"/>
        </w:rPr>
        <w:t>D</w:t>
      </w:r>
      <w:ins w:id="79" w:author="Mouhamadou Moustapha Niane" w:date="2018-11-29T00:28:00Z">
        <w:r w:rsidR="00FF53F8">
          <w:rPr>
            <w:sz w:val="28"/>
            <w:szCs w:val="32"/>
          </w:rPr>
          <w:t>u</w:t>
        </w:r>
      </w:ins>
      <w:del w:id="80" w:author="Mouhamadou Moustapha Niane" w:date="2018-11-29T00:28:00Z">
        <w:r w:rsidRPr="005E09A9" w:rsidDel="00FF53F8">
          <w:rPr>
            <w:sz w:val="28"/>
            <w:szCs w:val="32"/>
          </w:rPr>
          <w:delText>e</w:delText>
        </w:r>
      </w:del>
      <w:r w:rsidRPr="005E09A9">
        <w:rPr>
          <w:sz w:val="28"/>
          <w:szCs w:val="32"/>
        </w:rPr>
        <w:t xml:space="preserve"> point de vue morphologique, la diaphyse fémorale présente :  </w:t>
      </w:r>
      <w:r w:rsidR="005E09A9">
        <w:rPr>
          <w:sz w:val="28"/>
          <w:szCs w:val="32"/>
        </w:rPr>
        <w:t xml:space="preserve"> </w:t>
      </w:r>
    </w:p>
    <w:p w14:paraId="227ABDE0" w14:textId="77777777" w:rsidR="00D83175" w:rsidRDefault="00156F54" w:rsidP="00156F54">
      <w:pPr>
        <w:rPr>
          <w:sz w:val="32"/>
          <w:szCs w:val="32"/>
        </w:rPr>
      </w:pPr>
      <w:r w:rsidRPr="005E09A9">
        <w:rPr>
          <w:sz w:val="28"/>
          <w:szCs w:val="32"/>
        </w:rPr>
        <w:t xml:space="preserve"> - Une zone proximale évasée, liée à l’écartement et à l’amincissement des corticales</w:t>
      </w:r>
      <w:r w:rsidRPr="00156F54">
        <w:rPr>
          <w:sz w:val="32"/>
          <w:szCs w:val="32"/>
        </w:rPr>
        <w:t>.</w:t>
      </w:r>
      <w:r>
        <w:rPr>
          <w:sz w:val="32"/>
          <w:szCs w:val="32"/>
        </w:rPr>
        <w:t xml:space="preserve"> </w:t>
      </w:r>
    </w:p>
    <w:p w14:paraId="59D2F711" w14:textId="77777777" w:rsidR="00156F54" w:rsidRPr="005E09A9" w:rsidRDefault="00156F54" w:rsidP="00156F54">
      <w:pPr>
        <w:rPr>
          <w:sz w:val="28"/>
          <w:szCs w:val="32"/>
        </w:rPr>
      </w:pPr>
      <w:r w:rsidRPr="005E09A9">
        <w:rPr>
          <w:sz w:val="28"/>
          <w:szCs w:val="32"/>
        </w:rPr>
        <w:t xml:space="preserve">- Une zone distale plus large et également évasée par écartement des corticales </w:t>
      </w:r>
      <w:del w:id="81" w:author="Mouhamadou Moustapha Niane" w:date="2018-11-29T00:29:00Z">
        <w:r w:rsidRPr="005E09A9" w:rsidDel="00FF53F8">
          <w:rPr>
            <w:sz w:val="28"/>
            <w:szCs w:val="32"/>
          </w:rPr>
          <w:delText xml:space="preserve">et </w:delText>
        </w:r>
      </w:del>
      <w:r w:rsidRPr="005E09A9">
        <w:rPr>
          <w:sz w:val="28"/>
          <w:szCs w:val="32"/>
        </w:rPr>
        <w:t>o</w:t>
      </w:r>
      <w:del w:id="82" w:author="Mouhamadou Moustapha Niane" w:date="2018-11-29T00:31:00Z">
        <w:r w:rsidRPr="005E09A9" w:rsidDel="00FF53F8">
          <w:rPr>
            <w:sz w:val="28"/>
            <w:szCs w:val="32"/>
          </w:rPr>
          <w:delText>u</w:delText>
        </w:r>
      </w:del>
      <w:ins w:id="83" w:author="Mouhamadou Moustapha Niane" w:date="2018-11-29T00:31:00Z">
        <w:r w:rsidR="00FF53F8">
          <w:rPr>
            <w:sz w:val="28"/>
            <w:szCs w:val="32"/>
          </w:rPr>
          <w:t>ù</w:t>
        </w:r>
      </w:ins>
      <w:r w:rsidRPr="005E09A9">
        <w:rPr>
          <w:sz w:val="28"/>
          <w:szCs w:val="32"/>
        </w:rPr>
        <w:t xml:space="preserve"> ces dernières s’affines et sont remplacées par un tissu spongieux dense chez l’adulte. </w:t>
      </w:r>
    </w:p>
    <w:p w14:paraId="0D5D25F7" w14:textId="77777777" w:rsidR="00156F54" w:rsidRPr="005E09A9" w:rsidRDefault="00156F54" w:rsidP="00156F54">
      <w:pPr>
        <w:rPr>
          <w:sz w:val="28"/>
          <w:szCs w:val="32"/>
        </w:rPr>
      </w:pPr>
      <w:r w:rsidRPr="005E09A9">
        <w:rPr>
          <w:sz w:val="28"/>
          <w:szCs w:val="32"/>
        </w:rPr>
        <w:t xml:space="preserve"> - Une zone moyenne de 8 à 10 cm de hauteur, rétrécie, ayant la forme d’un cylindr</w:t>
      </w:r>
      <w:r w:rsidR="003739BF">
        <w:rPr>
          <w:sz w:val="28"/>
          <w:szCs w:val="32"/>
        </w:rPr>
        <w:t>e et limitée par des cortica</w:t>
      </w:r>
      <w:ins w:id="84" w:author="Mouhamadou Moustapha Niane" w:date="2018-11-29T00:30:00Z">
        <w:r w:rsidR="00FF53F8">
          <w:rPr>
            <w:sz w:val="28"/>
            <w:szCs w:val="32"/>
          </w:rPr>
          <w:t>les</w:t>
        </w:r>
      </w:ins>
      <w:del w:id="85" w:author="Mouhamadou Moustapha Niane" w:date="2018-11-29T00:30:00Z">
        <w:r w:rsidR="003739BF" w:rsidDel="00FF53F8">
          <w:rPr>
            <w:sz w:val="28"/>
            <w:szCs w:val="32"/>
          </w:rPr>
          <w:delText>ux</w:delText>
        </w:r>
      </w:del>
      <w:r w:rsidR="003739BF">
        <w:rPr>
          <w:sz w:val="28"/>
          <w:szCs w:val="32"/>
        </w:rPr>
        <w:t xml:space="preserve"> épais</w:t>
      </w:r>
      <w:ins w:id="86" w:author="Mouhamadou Moustapha Niane" w:date="2018-11-29T00:30:00Z">
        <w:r w:rsidR="00FF53F8">
          <w:rPr>
            <w:sz w:val="28"/>
            <w:szCs w:val="32"/>
          </w:rPr>
          <w:t>ses</w:t>
        </w:r>
      </w:ins>
      <w:r w:rsidR="003739BF">
        <w:rPr>
          <w:sz w:val="28"/>
          <w:szCs w:val="32"/>
        </w:rPr>
        <w:t xml:space="preserve"> surtout</w:t>
      </w:r>
      <w:r w:rsidRPr="005E09A9">
        <w:rPr>
          <w:sz w:val="28"/>
          <w:szCs w:val="32"/>
        </w:rPr>
        <w:t xml:space="preserve"> en arrière au niveau de la ligne âpre. </w:t>
      </w:r>
    </w:p>
    <w:p w14:paraId="49861F97" w14:textId="77777777" w:rsidR="00156F54" w:rsidRPr="005E09A9" w:rsidRDefault="00156F54" w:rsidP="00156F54">
      <w:pPr>
        <w:rPr>
          <w:sz w:val="28"/>
          <w:szCs w:val="32"/>
        </w:rPr>
      </w:pPr>
      <w:r w:rsidRPr="005E09A9">
        <w:rPr>
          <w:sz w:val="28"/>
          <w:szCs w:val="32"/>
        </w:rPr>
        <w:lastRenderedPageBreak/>
        <w:t xml:space="preserve">J. </w:t>
      </w:r>
      <w:proofErr w:type="spellStart"/>
      <w:r w:rsidRPr="005E09A9">
        <w:rPr>
          <w:sz w:val="28"/>
          <w:szCs w:val="32"/>
        </w:rPr>
        <w:t>Bentoit</w:t>
      </w:r>
      <w:proofErr w:type="spellEnd"/>
      <w:r w:rsidRPr="005E09A9">
        <w:rPr>
          <w:sz w:val="28"/>
          <w:szCs w:val="32"/>
        </w:rPr>
        <w:t xml:space="preserve"> a insisté sur l’intérêt de subdiviser en quatre segments la partie cylindrique de la diaphyse fémorale : </w:t>
      </w:r>
    </w:p>
    <w:p w14:paraId="3976B9CD" w14:textId="77777777" w:rsidR="00156F54" w:rsidRPr="00156F54" w:rsidRDefault="005E09A9" w:rsidP="00156F54">
      <w:pPr>
        <w:rPr>
          <w:sz w:val="32"/>
          <w:szCs w:val="32"/>
        </w:rPr>
      </w:pPr>
      <w:r w:rsidRPr="005E09A9">
        <w:rPr>
          <w:sz w:val="28"/>
          <w:szCs w:val="32"/>
        </w:rPr>
        <w:t xml:space="preserve">* </w:t>
      </w:r>
      <w:r w:rsidR="00156F54" w:rsidRPr="005E09A9">
        <w:rPr>
          <w:sz w:val="28"/>
          <w:szCs w:val="32"/>
        </w:rPr>
        <w:t xml:space="preserve">Les segments 1 et 2 représentent la partie rétrécie. </w:t>
      </w:r>
    </w:p>
    <w:p w14:paraId="1AC2AE10" w14:textId="77777777" w:rsidR="00156F54" w:rsidRPr="005E09A9" w:rsidRDefault="005E09A9" w:rsidP="00156F54">
      <w:pPr>
        <w:rPr>
          <w:sz w:val="28"/>
          <w:szCs w:val="32"/>
        </w:rPr>
      </w:pPr>
      <w:r>
        <w:rPr>
          <w:sz w:val="32"/>
          <w:szCs w:val="32"/>
        </w:rPr>
        <w:t xml:space="preserve">* </w:t>
      </w:r>
      <w:r w:rsidR="00156F54" w:rsidRPr="00156F54">
        <w:rPr>
          <w:sz w:val="32"/>
          <w:szCs w:val="32"/>
        </w:rPr>
        <w:t xml:space="preserve"> </w:t>
      </w:r>
      <w:r w:rsidR="00156F54" w:rsidRPr="005E09A9">
        <w:rPr>
          <w:sz w:val="28"/>
          <w:szCs w:val="32"/>
        </w:rPr>
        <w:t xml:space="preserve">Le segment 3 correspond au début de l’élargissement du canal médullaire. </w:t>
      </w:r>
    </w:p>
    <w:p w14:paraId="399C6551" w14:textId="77777777" w:rsidR="00156F54" w:rsidRPr="005E09A9" w:rsidRDefault="005E09A9" w:rsidP="00156F54">
      <w:pPr>
        <w:rPr>
          <w:sz w:val="28"/>
          <w:szCs w:val="32"/>
        </w:rPr>
      </w:pPr>
      <w:r w:rsidRPr="005E09A9">
        <w:rPr>
          <w:sz w:val="28"/>
          <w:szCs w:val="32"/>
        </w:rPr>
        <w:t>*</w:t>
      </w:r>
      <w:r w:rsidR="00156F54" w:rsidRPr="005E09A9">
        <w:rPr>
          <w:sz w:val="28"/>
          <w:szCs w:val="32"/>
        </w:rPr>
        <w:t xml:space="preserve"> Le segment 4 est la zone de </w:t>
      </w:r>
      <w:r w:rsidR="003739BF" w:rsidRPr="005E09A9">
        <w:rPr>
          <w:sz w:val="28"/>
          <w:szCs w:val="32"/>
        </w:rPr>
        <w:t>tromblon</w:t>
      </w:r>
      <w:r w:rsidR="00156F54" w:rsidRPr="005E09A9">
        <w:rPr>
          <w:sz w:val="28"/>
          <w:szCs w:val="32"/>
        </w:rPr>
        <w:t xml:space="preserve"> proprement dite. </w:t>
      </w:r>
    </w:p>
    <w:p w14:paraId="3FE7B588" w14:textId="77777777" w:rsidR="00156F54" w:rsidRPr="005E09A9" w:rsidRDefault="00156F54" w:rsidP="00156F54">
      <w:pPr>
        <w:rPr>
          <w:sz w:val="28"/>
          <w:szCs w:val="32"/>
        </w:rPr>
      </w:pPr>
      <w:r w:rsidRPr="005E09A9">
        <w:rPr>
          <w:sz w:val="28"/>
          <w:szCs w:val="32"/>
        </w:rPr>
        <w:t xml:space="preserve">A </w:t>
      </w:r>
      <w:proofErr w:type="spellStart"/>
      <w:r w:rsidRPr="005E09A9">
        <w:rPr>
          <w:sz w:val="28"/>
          <w:szCs w:val="32"/>
        </w:rPr>
        <w:t>cot</w:t>
      </w:r>
      <w:ins w:id="87" w:author="Mouhamadou Moustapha Niane" w:date="2018-11-29T00:32:00Z">
        <w:r w:rsidR="00286575" w:rsidRPr="005E09A9">
          <w:rPr>
            <w:sz w:val="28"/>
            <w:szCs w:val="32"/>
          </w:rPr>
          <w:t>é</w:t>
        </w:r>
      </w:ins>
      <w:proofErr w:type="spellEnd"/>
      <w:del w:id="88" w:author="Mouhamadou Moustapha Niane" w:date="2018-11-29T00:32:00Z">
        <w:r w:rsidRPr="005E09A9" w:rsidDel="00286575">
          <w:rPr>
            <w:sz w:val="28"/>
            <w:szCs w:val="32"/>
          </w:rPr>
          <w:delText>e</w:delText>
        </w:r>
      </w:del>
      <w:r w:rsidRPr="005E09A9">
        <w:rPr>
          <w:sz w:val="28"/>
          <w:szCs w:val="32"/>
        </w:rPr>
        <w:t xml:space="preserve"> de ce type morphologique habituel, </w:t>
      </w:r>
      <w:ins w:id="89" w:author="Mouhamadou Moustapha Niane" w:date="2018-11-29T00:32:00Z">
        <w:r w:rsidR="00286575">
          <w:rPr>
            <w:sz w:val="28"/>
            <w:szCs w:val="32"/>
          </w:rPr>
          <w:t xml:space="preserve">il </w:t>
        </w:r>
      </w:ins>
      <w:r w:rsidRPr="005E09A9">
        <w:rPr>
          <w:sz w:val="28"/>
          <w:szCs w:val="32"/>
        </w:rPr>
        <w:t xml:space="preserve">existe </w:t>
      </w:r>
      <w:ins w:id="90" w:author="Mouhamadou Moustapha Niane" w:date="2018-11-29T00:32:00Z">
        <w:r w:rsidR="00286575">
          <w:rPr>
            <w:sz w:val="28"/>
            <w:szCs w:val="32"/>
          </w:rPr>
          <w:t>d’</w:t>
        </w:r>
      </w:ins>
      <w:r w:rsidRPr="005E09A9">
        <w:rPr>
          <w:sz w:val="28"/>
          <w:szCs w:val="32"/>
        </w:rPr>
        <w:t>autres variations</w:t>
      </w:r>
      <w:ins w:id="91" w:author="Mouhamadou Moustapha Niane" w:date="2018-11-29T00:32:00Z">
        <w:r w:rsidR="00286575">
          <w:rPr>
            <w:sz w:val="28"/>
            <w:szCs w:val="32"/>
          </w:rPr>
          <w:t>.</w:t>
        </w:r>
      </w:ins>
      <w:del w:id="92" w:author="Mouhamadou Moustapha Niane" w:date="2018-11-29T00:32:00Z">
        <w:r w:rsidRPr="005E09A9" w:rsidDel="00286575">
          <w:rPr>
            <w:sz w:val="28"/>
            <w:szCs w:val="32"/>
          </w:rPr>
          <w:delText>,</w:delText>
        </w:r>
      </w:del>
      <w:r w:rsidRPr="005E09A9">
        <w:rPr>
          <w:sz w:val="28"/>
          <w:szCs w:val="32"/>
        </w:rPr>
        <w:t xml:space="preserve"> </w:t>
      </w:r>
      <w:ins w:id="93" w:author="Mouhamadou Moustapha Niane" w:date="2018-11-29T00:32:00Z">
        <w:r w:rsidR="00286575">
          <w:rPr>
            <w:sz w:val="28"/>
            <w:szCs w:val="32"/>
          </w:rPr>
          <w:t>A</w:t>
        </w:r>
      </w:ins>
      <w:del w:id="94" w:author="Mouhamadou Moustapha Niane" w:date="2018-11-29T00:32:00Z">
        <w:r w:rsidRPr="005E09A9" w:rsidDel="00286575">
          <w:rPr>
            <w:sz w:val="28"/>
            <w:szCs w:val="32"/>
          </w:rPr>
          <w:delText>a</w:delText>
        </w:r>
      </w:del>
      <w:r w:rsidRPr="005E09A9">
        <w:rPr>
          <w:sz w:val="28"/>
          <w:szCs w:val="32"/>
        </w:rPr>
        <w:t xml:space="preserve">insi J. </w:t>
      </w:r>
      <w:proofErr w:type="spellStart"/>
      <w:r w:rsidRPr="005E09A9">
        <w:rPr>
          <w:sz w:val="28"/>
          <w:szCs w:val="32"/>
        </w:rPr>
        <w:t>Bentoit</w:t>
      </w:r>
      <w:proofErr w:type="spellEnd"/>
      <w:r w:rsidRPr="005E09A9">
        <w:rPr>
          <w:sz w:val="28"/>
          <w:szCs w:val="32"/>
        </w:rPr>
        <w:t xml:space="preserve"> et </w:t>
      </w:r>
      <w:r w:rsidR="003739BF" w:rsidRPr="005E09A9">
        <w:rPr>
          <w:sz w:val="28"/>
          <w:szCs w:val="32"/>
        </w:rPr>
        <w:t>coll.</w:t>
      </w:r>
      <w:r w:rsidRPr="005E09A9">
        <w:rPr>
          <w:sz w:val="28"/>
          <w:szCs w:val="32"/>
        </w:rPr>
        <w:t xml:space="preserve"> ont décrit 3 types : </w:t>
      </w:r>
    </w:p>
    <w:p w14:paraId="372C0BD5" w14:textId="77777777" w:rsidR="00156F54" w:rsidRPr="005E09A9" w:rsidRDefault="005E09A9" w:rsidP="005E09A9">
      <w:pPr>
        <w:rPr>
          <w:sz w:val="28"/>
          <w:szCs w:val="32"/>
        </w:rPr>
      </w:pPr>
      <w:r w:rsidRPr="005E09A9">
        <w:rPr>
          <w:sz w:val="28"/>
          <w:szCs w:val="32"/>
        </w:rPr>
        <w:t>*</w:t>
      </w:r>
      <w:r w:rsidR="00156F54" w:rsidRPr="005E09A9">
        <w:rPr>
          <w:sz w:val="28"/>
          <w:szCs w:val="32"/>
        </w:rPr>
        <w:t xml:space="preserve"> Le type conique à secteur cylindrique court. </w:t>
      </w:r>
    </w:p>
    <w:p w14:paraId="2FCEB3A9" w14:textId="77777777" w:rsidR="00156F54" w:rsidRPr="005E09A9" w:rsidRDefault="005E09A9" w:rsidP="00156F54">
      <w:pPr>
        <w:rPr>
          <w:sz w:val="28"/>
          <w:szCs w:val="32"/>
        </w:rPr>
      </w:pPr>
      <w:r w:rsidRPr="005E09A9">
        <w:rPr>
          <w:sz w:val="28"/>
          <w:szCs w:val="32"/>
        </w:rPr>
        <w:t>*</w:t>
      </w:r>
      <w:r w:rsidR="00156F54" w:rsidRPr="005E09A9">
        <w:rPr>
          <w:sz w:val="28"/>
          <w:szCs w:val="32"/>
        </w:rPr>
        <w:t xml:space="preserve"> Le type conique à secteur cylindrique </w:t>
      </w:r>
      <w:commentRangeStart w:id="95"/>
      <w:r w:rsidR="00156F54" w:rsidRPr="005E09A9">
        <w:rPr>
          <w:sz w:val="28"/>
          <w:szCs w:val="32"/>
        </w:rPr>
        <w:t>long</w:t>
      </w:r>
      <w:commentRangeEnd w:id="95"/>
      <w:r w:rsidR="00286575">
        <w:rPr>
          <w:rStyle w:val="Marquedecommentaire"/>
        </w:rPr>
        <w:commentReference w:id="95"/>
      </w:r>
      <w:r w:rsidR="00156F54" w:rsidRPr="005E09A9">
        <w:rPr>
          <w:sz w:val="28"/>
          <w:szCs w:val="32"/>
        </w:rPr>
        <w:t xml:space="preserve">. </w:t>
      </w:r>
    </w:p>
    <w:p w14:paraId="27CF2699" w14:textId="77777777" w:rsidR="00E66463" w:rsidRDefault="00972642" w:rsidP="00156F54">
      <w:pPr>
        <w:rPr>
          <w:sz w:val="28"/>
          <w:szCs w:val="32"/>
        </w:rPr>
      </w:pPr>
      <w:r>
        <w:rPr>
          <w:sz w:val="28"/>
          <w:szCs w:val="32"/>
        </w:rPr>
        <w:t xml:space="preserve">   </w:t>
      </w:r>
      <w:commentRangeStart w:id="96"/>
      <w:r w:rsidR="00156F54" w:rsidRPr="005E09A9">
        <w:rPr>
          <w:sz w:val="28"/>
          <w:szCs w:val="32"/>
        </w:rPr>
        <w:t>On prévoit tout l’intérêt d’une telle étude pour les indications chirurgicales</w:t>
      </w:r>
      <w:commentRangeEnd w:id="96"/>
      <w:r w:rsidR="00286575">
        <w:rPr>
          <w:rStyle w:val="Marquedecommentaire"/>
        </w:rPr>
        <w:commentReference w:id="96"/>
      </w:r>
      <w:r w:rsidR="00156F54" w:rsidRPr="005E09A9">
        <w:rPr>
          <w:sz w:val="28"/>
          <w:szCs w:val="32"/>
        </w:rPr>
        <w:t xml:space="preserve">. </w:t>
      </w:r>
    </w:p>
    <w:p w14:paraId="51088B01" w14:textId="77777777" w:rsidR="00E66463" w:rsidRDefault="00E66463">
      <w:pPr>
        <w:rPr>
          <w:sz w:val="28"/>
          <w:szCs w:val="32"/>
        </w:rPr>
      </w:pPr>
      <w:r>
        <w:rPr>
          <w:sz w:val="28"/>
          <w:szCs w:val="32"/>
        </w:rPr>
        <w:br w:type="page"/>
      </w:r>
      <w:commentRangeStart w:id="97"/>
      <w:r w:rsidR="00D230BE">
        <w:rPr>
          <w:noProof/>
          <w:sz w:val="28"/>
          <w:szCs w:val="32"/>
          <w:lang w:eastAsia="fr-FR"/>
        </w:rPr>
        <w:lastRenderedPageBreak/>
        <w:drawing>
          <wp:inline distT="0" distB="0" distL="0" distR="0" wp14:anchorId="301F9E0E" wp14:editId="47FF437F">
            <wp:extent cx="5200650" cy="6286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DE FÉMUR.JPG"/>
                    <pic:cNvPicPr/>
                  </pic:nvPicPr>
                  <pic:blipFill>
                    <a:blip r:embed="rId12">
                      <a:extLst>
                        <a:ext uri="{28A0092B-C50C-407E-A947-70E740481C1C}">
                          <a14:useLocalDpi xmlns:a14="http://schemas.microsoft.com/office/drawing/2010/main" val="0"/>
                        </a:ext>
                      </a:extLst>
                    </a:blip>
                    <a:stretch>
                      <a:fillRect/>
                    </a:stretch>
                  </pic:blipFill>
                  <pic:spPr>
                    <a:xfrm>
                      <a:off x="0" y="0"/>
                      <a:ext cx="5200650" cy="6286500"/>
                    </a:xfrm>
                    <a:prstGeom prst="rect">
                      <a:avLst/>
                    </a:prstGeom>
                  </pic:spPr>
                </pic:pic>
              </a:graphicData>
            </a:graphic>
          </wp:inline>
        </w:drawing>
      </w:r>
      <w:commentRangeEnd w:id="97"/>
      <w:r w:rsidR="00286575">
        <w:rPr>
          <w:rStyle w:val="Marquedecommentaire"/>
        </w:rPr>
        <w:commentReference w:id="97"/>
      </w:r>
    </w:p>
    <w:p w14:paraId="4FC993E2" w14:textId="77777777" w:rsidR="00E66463" w:rsidRPr="00286575" w:rsidRDefault="00286575" w:rsidP="00156F54">
      <w:pPr>
        <w:rPr>
          <w:sz w:val="28"/>
          <w:szCs w:val="32"/>
          <w:rPrChange w:id="98" w:author="Mouhamadou Moustapha Niane" w:date="2018-11-29T00:34:00Z">
            <w:rPr>
              <w:sz w:val="28"/>
              <w:szCs w:val="32"/>
              <w:u w:val="single"/>
            </w:rPr>
          </w:rPrChange>
        </w:rPr>
      </w:pPr>
      <w:ins w:id="99" w:author="Mouhamadou Moustapha Niane" w:date="2018-11-29T00:34:00Z">
        <w:r>
          <w:rPr>
            <w:sz w:val="28"/>
            <w:szCs w:val="32"/>
          </w:rPr>
          <w:t xml:space="preserve">Figure 1 : </w:t>
        </w:r>
      </w:ins>
      <w:r w:rsidR="00EF0AE7" w:rsidRPr="00286575">
        <w:rPr>
          <w:sz w:val="28"/>
          <w:szCs w:val="32"/>
          <w:rPrChange w:id="100" w:author="Mouhamadou Moustapha Niane" w:date="2018-11-29T00:34:00Z">
            <w:rPr>
              <w:sz w:val="28"/>
              <w:szCs w:val="32"/>
              <w:u w:val="single"/>
            </w:rPr>
          </w:rPrChange>
        </w:rPr>
        <w:t>Fémur</w:t>
      </w:r>
      <w:r w:rsidR="00D230BE" w:rsidRPr="00286575">
        <w:rPr>
          <w:sz w:val="28"/>
          <w:szCs w:val="32"/>
        </w:rPr>
        <w:t xml:space="preserve"> : </w:t>
      </w:r>
      <w:r w:rsidR="00D230BE" w:rsidRPr="00286575">
        <w:rPr>
          <w:sz w:val="28"/>
          <w:szCs w:val="32"/>
          <w:rPrChange w:id="101" w:author="Mouhamadou Moustapha Niane" w:date="2018-11-29T00:34:00Z">
            <w:rPr>
              <w:sz w:val="28"/>
              <w:szCs w:val="32"/>
              <w:u w:val="single"/>
            </w:rPr>
          </w:rPrChange>
        </w:rPr>
        <w:t>vue</w:t>
      </w:r>
      <w:ins w:id="102" w:author="Mouhamadou Moustapha Niane" w:date="2018-11-29T00:35:00Z">
        <w:r>
          <w:rPr>
            <w:sz w:val="28"/>
            <w:szCs w:val="32"/>
          </w:rPr>
          <w:t>s</w:t>
        </w:r>
      </w:ins>
      <w:r w:rsidR="00D230BE" w:rsidRPr="00286575">
        <w:rPr>
          <w:sz w:val="28"/>
          <w:szCs w:val="32"/>
          <w:rPrChange w:id="103" w:author="Mouhamadou Moustapha Niane" w:date="2018-11-29T00:34:00Z">
            <w:rPr>
              <w:sz w:val="28"/>
              <w:szCs w:val="32"/>
              <w:u w:val="single"/>
            </w:rPr>
          </w:rPrChange>
        </w:rPr>
        <w:t xml:space="preserve"> </w:t>
      </w:r>
      <w:r w:rsidR="00EF0AE7" w:rsidRPr="00286575">
        <w:rPr>
          <w:sz w:val="28"/>
          <w:szCs w:val="32"/>
          <w:rPrChange w:id="104" w:author="Mouhamadou Moustapha Niane" w:date="2018-11-29T00:34:00Z">
            <w:rPr>
              <w:sz w:val="28"/>
              <w:szCs w:val="32"/>
              <w:u w:val="single"/>
            </w:rPr>
          </w:rPrChange>
        </w:rPr>
        <w:t>antérieure</w:t>
      </w:r>
      <w:r w:rsidR="00D230BE" w:rsidRPr="00286575">
        <w:rPr>
          <w:sz w:val="28"/>
          <w:szCs w:val="32"/>
          <w:rPrChange w:id="105" w:author="Mouhamadou Moustapha Niane" w:date="2018-11-29T00:34:00Z">
            <w:rPr>
              <w:sz w:val="28"/>
              <w:szCs w:val="32"/>
              <w:u w:val="single"/>
            </w:rPr>
          </w:rPrChange>
        </w:rPr>
        <w:t xml:space="preserve"> et </w:t>
      </w:r>
      <w:r w:rsidR="00EF0AE7" w:rsidRPr="00286575">
        <w:rPr>
          <w:sz w:val="28"/>
          <w:szCs w:val="32"/>
          <w:rPrChange w:id="106" w:author="Mouhamadou Moustapha Niane" w:date="2018-11-29T00:34:00Z">
            <w:rPr>
              <w:sz w:val="28"/>
              <w:szCs w:val="32"/>
              <w:u w:val="single"/>
            </w:rPr>
          </w:rPrChange>
        </w:rPr>
        <w:t>postérieure</w:t>
      </w:r>
      <w:del w:id="107" w:author="Mouhamadou Moustapha Niane" w:date="2018-11-29T00:34:00Z">
        <w:r w:rsidR="00D230BE" w:rsidRPr="00286575" w:rsidDel="00286575">
          <w:rPr>
            <w:sz w:val="28"/>
            <w:szCs w:val="32"/>
            <w:rPrChange w:id="108" w:author="Mouhamadou Moustapha Niane" w:date="2018-11-29T00:34:00Z">
              <w:rPr>
                <w:sz w:val="28"/>
                <w:szCs w:val="32"/>
                <w:u w:val="single"/>
              </w:rPr>
            </w:rPrChange>
          </w:rPr>
          <w:delText xml:space="preserve"> (fig </w:delText>
        </w:r>
        <w:r w:rsidR="00EF0AE7" w:rsidRPr="00286575" w:rsidDel="00286575">
          <w:rPr>
            <w:sz w:val="28"/>
            <w:szCs w:val="32"/>
            <w:rPrChange w:id="109" w:author="Mouhamadou Moustapha Niane" w:date="2018-11-29T00:34:00Z">
              <w:rPr>
                <w:sz w:val="28"/>
                <w:szCs w:val="32"/>
                <w:u w:val="single"/>
              </w:rPr>
            </w:rPrChange>
          </w:rPr>
          <w:delText>1</w:delText>
        </w:r>
        <w:r w:rsidR="00D230BE" w:rsidRPr="00286575" w:rsidDel="00286575">
          <w:rPr>
            <w:sz w:val="28"/>
            <w:szCs w:val="32"/>
            <w:rPrChange w:id="110" w:author="Mouhamadou Moustapha Niane" w:date="2018-11-29T00:34:00Z">
              <w:rPr>
                <w:sz w:val="28"/>
                <w:szCs w:val="32"/>
                <w:u w:val="single"/>
              </w:rPr>
            </w:rPrChange>
          </w:rPr>
          <w:delText>)</w:delText>
        </w:r>
      </w:del>
    </w:p>
    <w:p w14:paraId="033B1BDF" w14:textId="77777777" w:rsidR="00E66463" w:rsidRDefault="00E66463">
      <w:pPr>
        <w:rPr>
          <w:sz w:val="28"/>
          <w:szCs w:val="32"/>
        </w:rPr>
      </w:pPr>
      <w:r>
        <w:rPr>
          <w:sz w:val="28"/>
          <w:szCs w:val="32"/>
        </w:rPr>
        <w:br w:type="page"/>
      </w:r>
    </w:p>
    <w:p w14:paraId="0DA8FA87" w14:textId="77777777" w:rsidR="00156F54" w:rsidDel="00286575" w:rsidRDefault="00156F54" w:rsidP="00156F54">
      <w:pPr>
        <w:rPr>
          <w:del w:id="111" w:author="Mouhamadou Moustapha Niane" w:date="2018-11-29T00:34:00Z"/>
          <w:sz w:val="28"/>
          <w:szCs w:val="32"/>
        </w:rPr>
      </w:pPr>
    </w:p>
    <w:p w14:paraId="269FCF95" w14:textId="77777777" w:rsidR="00C51743" w:rsidRPr="00286575" w:rsidRDefault="00C51743" w:rsidP="00156F54">
      <w:pPr>
        <w:rPr>
          <w:sz w:val="36"/>
          <w:szCs w:val="32"/>
        </w:rPr>
      </w:pPr>
      <w:r w:rsidRPr="00286575">
        <w:rPr>
          <w:sz w:val="36"/>
          <w:szCs w:val="32"/>
        </w:rPr>
        <w:t xml:space="preserve">     II.2. </w:t>
      </w:r>
      <w:r w:rsidRPr="00286575">
        <w:rPr>
          <w:sz w:val="36"/>
          <w:szCs w:val="32"/>
          <w:rPrChange w:id="112" w:author="Mouhamadou Moustapha Niane" w:date="2018-11-29T00:34:00Z">
            <w:rPr>
              <w:sz w:val="36"/>
              <w:szCs w:val="32"/>
              <w:u w:val="single"/>
            </w:rPr>
          </w:rPrChange>
        </w:rPr>
        <w:t>Les muscles de la cuisse</w:t>
      </w:r>
      <w:r w:rsidR="00EF0AE7" w:rsidRPr="00286575">
        <w:rPr>
          <w:sz w:val="36"/>
          <w:szCs w:val="32"/>
          <w:rPrChange w:id="113" w:author="Mouhamadou Moustapha Niane" w:date="2018-11-29T00:34:00Z">
            <w:rPr>
              <w:sz w:val="36"/>
              <w:szCs w:val="32"/>
              <w:u w:val="single"/>
            </w:rPr>
          </w:rPrChange>
        </w:rPr>
        <w:t xml:space="preserve"> : </w:t>
      </w:r>
      <w:r w:rsidR="00EF0AE7" w:rsidRPr="00286575">
        <w:rPr>
          <w:sz w:val="36"/>
          <w:szCs w:val="32"/>
        </w:rPr>
        <w:t>(fig</w:t>
      </w:r>
      <w:ins w:id="114" w:author="Mouhamadou Moustapha Niane" w:date="2018-11-29T00:34:00Z">
        <w:r w:rsidR="00286575" w:rsidRPr="00286575">
          <w:rPr>
            <w:sz w:val="36"/>
            <w:szCs w:val="32"/>
          </w:rPr>
          <w:t>ure</w:t>
        </w:r>
      </w:ins>
      <w:r w:rsidR="00EF0AE7" w:rsidRPr="00286575">
        <w:rPr>
          <w:sz w:val="36"/>
          <w:szCs w:val="32"/>
        </w:rPr>
        <w:t xml:space="preserve"> 2)</w:t>
      </w:r>
    </w:p>
    <w:p w14:paraId="5BEB5CFF" w14:textId="77777777" w:rsidR="00C51743" w:rsidRDefault="00A029C7" w:rsidP="00156F54">
      <w:pPr>
        <w:rPr>
          <w:sz w:val="28"/>
          <w:szCs w:val="32"/>
        </w:rPr>
      </w:pPr>
      <w:r>
        <w:rPr>
          <w:sz w:val="28"/>
          <w:szCs w:val="32"/>
        </w:rPr>
        <w:t xml:space="preserve">   </w:t>
      </w:r>
      <w:r w:rsidR="00C51743" w:rsidRPr="00C51743">
        <w:rPr>
          <w:sz w:val="28"/>
          <w:szCs w:val="32"/>
        </w:rPr>
        <w:t>Les muscles de la cuisse sont repartis en trois groupes</w:t>
      </w:r>
      <w:r w:rsidR="00C51743">
        <w:rPr>
          <w:sz w:val="28"/>
          <w:szCs w:val="32"/>
        </w:rPr>
        <w:t>.</w:t>
      </w:r>
    </w:p>
    <w:p w14:paraId="6F5B829E" w14:textId="77777777" w:rsidR="00A029C7" w:rsidRPr="0083619C" w:rsidRDefault="00A029C7" w:rsidP="00A029C7">
      <w:pPr>
        <w:pStyle w:val="Paragraphedeliste"/>
        <w:numPr>
          <w:ilvl w:val="0"/>
          <w:numId w:val="4"/>
        </w:numPr>
        <w:rPr>
          <w:sz w:val="28"/>
          <w:szCs w:val="32"/>
        </w:rPr>
      </w:pPr>
      <w:r w:rsidRPr="0083619C">
        <w:rPr>
          <w:sz w:val="28"/>
          <w:szCs w:val="32"/>
        </w:rPr>
        <w:t>Le plan musculaire antérieur de la cuisse</w:t>
      </w:r>
    </w:p>
    <w:p w14:paraId="24AEDB64" w14:textId="77777777" w:rsidR="00F5523A" w:rsidRDefault="00A029C7" w:rsidP="00A029C7">
      <w:pPr>
        <w:rPr>
          <w:sz w:val="28"/>
          <w:szCs w:val="32"/>
        </w:rPr>
      </w:pPr>
      <w:r w:rsidRPr="00F5523A">
        <w:rPr>
          <w:sz w:val="28"/>
          <w:szCs w:val="32"/>
        </w:rPr>
        <w:t xml:space="preserve">Il comprend deux muscles : le quadriceps crural et le </w:t>
      </w:r>
      <w:commentRangeStart w:id="115"/>
      <w:r w:rsidRPr="00F5523A">
        <w:rPr>
          <w:sz w:val="28"/>
          <w:szCs w:val="32"/>
        </w:rPr>
        <w:t>droit interne</w:t>
      </w:r>
      <w:commentRangeEnd w:id="115"/>
      <w:r w:rsidR="00286575">
        <w:rPr>
          <w:rStyle w:val="Marquedecommentaire"/>
        </w:rPr>
        <w:commentReference w:id="115"/>
      </w:r>
      <w:r w:rsidRPr="00F5523A">
        <w:rPr>
          <w:sz w:val="28"/>
          <w:szCs w:val="32"/>
        </w:rPr>
        <w:t xml:space="preserve">. </w:t>
      </w:r>
    </w:p>
    <w:p w14:paraId="632345B2" w14:textId="77777777" w:rsidR="00A029C7" w:rsidRPr="00A029C7" w:rsidRDefault="00A029C7" w:rsidP="00A029C7">
      <w:pPr>
        <w:rPr>
          <w:sz w:val="28"/>
          <w:szCs w:val="32"/>
        </w:rPr>
      </w:pPr>
      <w:r>
        <w:rPr>
          <w:sz w:val="28"/>
          <w:szCs w:val="32"/>
        </w:rPr>
        <w:t xml:space="preserve"> </w:t>
      </w:r>
      <w:r w:rsidRPr="00A029C7">
        <w:rPr>
          <w:sz w:val="28"/>
          <w:szCs w:val="32"/>
        </w:rPr>
        <w:t xml:space="preserve">Le muscle quadriceps crural est formé de quatre chefs musculaires : </w:t>
      </w:r>
    </w:p>
    <w:p w14:paraId="5B35AA9C" w14:textId="77777777" w:rsidR="00A029C7" w:rsidRDefault="00A029C7" w:rsidP="00A029C7">
      <w:pPr>
        <w:pStyle w:val="Paragraphedeliste"/>
        <w:numPr>
          <w:ilvl w:val="0"/>
          <w:numId w:val="9"/>
        </w:numPr>
        <w:rPr>
          <w:sz w:val="28"/>
          <w:szCs w:val="32"/>
        </w:rPr>
      </w:pPr>
      <w:r w:rsidRPr="00A029C7">
        <w:rPr>
          <w:sz w:val="28"/>
          <w:szCs w:val="32"/>
        </w:rPr>
        <w:t>Le muscle droit antérieur</w:t>
      </w:r>
    </w:p>
    <w:p w14:paraId="34DF008F" w14:textId="77777777" w:rsidR="00A029C7" w:rsidRDefault="00A029C7" w:rsidP="00A029C7">
      <w:pPr>
        <w:pStyle w:val="Paragraphedeliste"/>
        <w:numPr>
          <w:ilvl w:val="0"/>
          <w:numId w:val="9"/>
        </w:numPr>
        <w:rPr>
          <w:sz w:val="28"/>
          <w:szCs w:val="32"/>
        </w:rPr>
      </w:pPr>
      <w:r w:rsidRPr="00A029C7">
        <w:rPr>
          <w:sz w:val="28"/>
          <w:szCs w:val="32"/>
        </w:rPr>
        <w:t xml:space="preserve">Le muscle crural </w:t>
      </w:r>
    </w:p>
    <w:p w14:paraId="6A253847" w14:textId="77777777" w:rsidR="00A029C7" w:rsidRDefault="00A029C7" w:rsidP="00A029C7">
      <w:pPr>
        <w:pStyle w:val="Paragraphedeliste"/>
        <w:numPr>
          <w:ilvl w:val="0"/>
          <w:numId w:val="9"/>
        </w:numPr>
        <w:rPr>
          <w:sz w:val="28"/>
          <w:szCs w:val="32"/>
        </w:rPr>
      </w:pPr>
      <w:r>
        <w:rPr>
          <w:sz w:val="28"/>
          <w:szCs w:val="32"/>
        </w:rPr>
        <w:t>Le muscle vaste médial</w:t>
      </w:r>
    </w:p>
    <w:p w14:paraId="30ECDCD4" w14:textId="77777777" w:rsidR="00A029C7" w:rsidRPr="00A029C7" w:rsidRDefault="00A029C7" w:rsidP="00A029C7">
      <w:pPr>
        <w:pStyle w:val="Paragraphedeliste"/>
        <w:numPr>
          <w:ilvl w:val="0"/>
          <w:numId w:val="9"/>
        </w:numPr>
        <w:rPr>
          <w:sz w:val="28"/>
          <w:szCs w:val="32"/>
        </w:rPr>
      </w:pPr>
      <w:r w:rsidRPr="00A029C7">
        <w:rPr>
          <w:sz w:val="28"/>
          <w:szCs w:val="32"/>
        </w:rPr>
        <w:t xml:space="preserve"> Le muscle vaste latéral</w:t>
      </w:r>
    </w:p>
    <w:p w14:paraId="09E06D1D" w14:textId="77777777" w:rsidR="00A029C7" w:rsidRDefault="00A029C7" w:rsidP="00A029C7">
      <w:pPr>
        <w:rPr>
          <w:sz w:val="28"/>
          <w:szCs w:val="28"/>
        </w:rPr>
      </w:pPr>
      <w:r>
        <w:rPr>
          <w:sz w:val="28"/>
          <w:szCs w:val="28"/>
        </w:rPr>
        <w:t xml:space="preserve">     </w:t>
      </w:r>
      <w:r w:rsidRPr="00A029C7">
        <w:rPr>
          <w:sz w:val="28"/>
          <w:szCs w:val="28"/>
        </w:rPr>
        <w:t>Ces quatre muscles convergent en bas pour s’attacher par un tendon  commun sur la rotule. Le quadriceps participe à la marche par son action d’extension, de la jambe sur la cuisse, le muscle droit interne est fléchisseur et adducteur de la jambe.</w:t>
      </w:r>
    </w:p>
    <w:p w14:paraId="01C69894" w14:textId="77777777" w:rsidR="00F5523A" w:rsidRPr="0083619C" w:rsidRDefault="00F5523A" w:rsidP="00F5523A">
      <w:pPr>
        <w:pStyle w:val="Paragraphedeliste"/>
        <w:numPr>
          <w:ilvl w:val="0"/>
          <w:numId w:val="4"/>
        </w:numPr>
        <w:rPr>
          <w:sz w:val="28"/>
          <w:szCs w:val="28"/>
        </w:rPr>
      </w:pPr>
      <w:r w:rsidRPr="0083619C">
        <w:rPr>
          <w:sz w:val="28"/>
          <w:szCs w:val="28"/>
        </w:rPr>
        <w:t>Le plan musculaire profond de la cuisse ou région obturatrice</w:t>
      </w:r>
    </w:p>
    <w:p w14:paraId="3AD80B3B" w14:textId="77777777" w:rsidR="00F5523A" w:rsidRPr="00F5523A" w:rsidRDefault="00F5523A" w:rsidP="00F5523A">
      <w:pPr>
        <w:rPr>
          <w:sz w:val="28"/>
          <w:szCs w:val="28"/>
        </w:rPr>
      </w:pPr>
      <w:r w:rsidRPr="00F5523A">
        <w:rPr>
          <w:sz w:val="28"/>
          <w:szCs w:val="28"/>
        </w:rPr>
        <w:t xml:space="preserve">Ce groupe musculaire situé profondément la partie médiale de la cuisse, est constitué de cinq muscles : </w:t>
      </w:r>
    </w:p>
    <w:p w14:paraId="0D33A963" w14:textId="77777777" w:rsidR="00F5523A" w:rsidRDefault="00F5523A" w:rsidP="00F5523A">
      <w:pPr>
        <w:pStyle w:val="Paragraphedeliste"/>
        <w:numPr>
          <w:ilvl w:val="0"/>
          <w:numId w:val="10"/>
        </w:numPr>
        <w:rPr>
          <w:sz w:val="28"/>
          <w:szCs w:val="28"/>
        </w:rPr>
      </w:pPr>
      <w:r w:rsidRPr="00F5523A">
        <w:rPr>
          <w:sz w:val="28"/>
          <w:szCs w:val="28"/>
        </w:rPr>
        <w:t xml:space="preserve">Le muscle obturateur externe, rotateur latéral de la cuisse. </w:t>
      </w:r>
    </w:p>
    <w:p w14:paraId="11F5E201" w14:textId="77777777" w:rsidR="00F5523A" w:rsidRDefault="00F5523A" w:rsidP="00F5523A">
      <w:pPr>
        <w:pStyle w:val="Paragraphedeliste"/>
        <w:numPr>
          <w:ilvl w:val="0"/>
          <w:numId w:val="10"/>
        </w:numPr>
        <w:rPr>
          <w:sz w:val="28"/>
          <w:szCs w:val="28"/>
        </w:rPr>
      </w:pPr>
      <w:r w:rsidRPr="00F5523A">
        <w:rPr>
          <w:sz w:val="28"/>
          <w:szCs w:val="28"/>
        </w:rPr>
        <w:t>Le muscle pectiné, adducteur, rotateur latéral et fléchisseur de la cuisse.</w:t>
      </w:r>
    </w:p>
    <w:p w14:paraId="20EC0C31" w14:textId="77777777" w:rsidR="00F5523A" w:rsidRDefault="00F5523A" w:rsidP="00F5523A">
      <w:pPr>
        <w:pStyle w:val="Paragraphedeliste"/>
        <w:numPr>
          <w:ilvl w:val="0"/>
          <w:numId w:val="10"/>
        </w:numPr>
        <w:rPr>
          <w:sz w:val="28"/>
          <w:szCs w:val="28"/>
        </w:rPr>
      </w:pPr>
      <w:r w:rsidRPr="00F5523A">
        <w:rPr>
          <w:sz w:val="28"/>
          <w:szCs w:val="28"/>
        </w:rPr>
        <w:t xml:space="preserve"> Le muscle grand adducteur, adducteur et fléchisseur de la cuisse. </w:t>
      </w:r>
    </w:p>
    <w:p w14:paraId="1A9C86C0" w14:textId="77777777" w:rsidR="00F5523A" w:rsidRDefault="00F5523A" w:rsidP="00F5523A">
      <w:pPr>
        <w:pStyle w:val="Paragraphedeliste"/>
        <w:numPr>
          <w:ilvl w:val="0"/>
          <w:numId w:val="10"/>
        </w:numPr>
        <w:rPr>
          <w:sz w:val="28"/>
          <w:szCs w:val="28"/>
        </w:rPr>
      </w:pPr>
      <w:r w:rsidRPr="00F5523A">
        <w:rPr>
          <w:sz w:val="28"/>
          <w:szCs w:val="28"/>
        </w:rPr>
        <w:t xml:space="preserve"> Le muscle</w:t>
      </w:r>
      <w:r w:rsidRPr="00F5523A">
        <w:rPr>
          <w:b/>
          <w:sz w:val="28"/>
          <w:szCs w:val="28"/>
        </w:rPr>
        <w:t xml:space="preserve"> </w:t>
      </w:r>
      <w:r w:rsidRPr="00F5523A">
        <w:rPr>
          <w:sz w:val="28"/>
          <w:szCs w:val="28"/>
        </w:rPr>
        <w:t xml:space="preserve">petit adducteur </w:t>
      </w:r>
    </w:p>
    <w:p w14:paraId="01EA2A27" w14:textId="77777777" w:rsidR="00F5523A" w:rsidRDefault="00F5523A" w:rsidP="00F5523A">
      <w:pPr>
        <w:pStyle w:val="Paragraphedeliste"/>
        <w:numPr>
          <w:ilvl w:val="0"/>
          <w:numId w:val="10"/>
        </w:numPr>
        <w:rPr>
          <w:sz w:val="28"/>
          <w:szCs w:val="28"/>
        </w:rPr>
      </w:pPr>
      <w:r w:rsidRPr="00F5523A">
        <w:rPr>
          <w:sz w:val="28"/>
          <w:szCs w:val="28"/>
        </w:rPr>
        <w:t>Le muscle moyen adducteur</w:t>
      </w:r>
    </w:p>
    <w:p w14:paraId="0F5FC8B4" w14:textId="77777777" w:rsidR="00956D64" w:rsidRPr="0083619C" w:rsidRDefault="00956D64" w:rsidP="00956D64">
      <w:pPr>
        <w:pStyle w:val="Paragraphedeliste"/>
        <w:numPr>
          <w:ilvl w:val="0"/>
          <w:numId w:val="4"/>
        </w:numPr>
        <w:rPr>
          <w:sz w:val="28"/>
          <w:szCs w:val="28"/>
        </w:rPr>
      </w:pPr>
      <w:r w:rsidRPr="0083619C">
        <w:rPr>
          <w:sz w:val="28"/>
          <w:szCs w:val="28"/>
        </w:rPr>
        <w:t>Le plan musculaire de la région postérieure de la cuisse</w:t>
      </w:r>
    </w:p>
    <w:p w14:paraId="68A34D26" w14:textId="77777777" w:rsidR="00956D64" w:rsidRDefault="00956D64" w:rsidP="00956D64">
      <w:pPr>
        <w:rPr>
          <w:sz w:val="28"/>
          <w:szCs w:val="28"/>
        </w:rPr>
      </w:pPr>
      <w:r w:rsidRPr="00956D64">
        <w:rPr>
          <w:sz w:val="28"/>
          <w:szCs w:val="28"/>
        </w:rPr>
        <w:t xml:space="preserve"> Les muscles de la région postérieure sont aux nombre de trois :</w:t>
      </w:r>
    </w:p>
    <w:p w14:paraId="5BD39EA4" w14:textId="77777777" w:rsidR="00956D64" w:rsidRPr="00956D64" w:rsidRDefault="00956D64" w:rsidP="00956D64">
      <w:pPr>
        <w:pStyle w:val="Paragraphedeliste"/>
        <w:numPr>
          <w:ilvl w:val="0"/>
          <w:numId w:val="11"/>
        </w:numPr>
        <w:rPr>
          <w:sz w:val="28"/>
          <w:szCs w:val="28"/>
        </w:rPr>
      </w:pPr>
      <w:r w:rsidRPr="00956D64">
        <w:rPr>
          <w:sz w:val="28"/>
          <w:szCs w:val="28"/>
        </w:rPr>
        <w:t xml:space="preserve">Le muscle biceps crural, formé en haut de deux chefs  </w:t>
      </w:r>
    </w:p>
    <w:p w14:paraId="6079F2BC" w14:textId="77777777" w:rsidR="00956D64" w:rsidRPr="00956D64" w:rsidRDefault="00956D64" w:rsidP="00956D64">
      <w:pPr>
        <w:rPr>
          <w:sz w:val="28"/>
          <w:szCs w:val="28"/>
        </w:rPr>
      </w:pPr>
      <w:r>
        <w:rPr>
          <w:sz w:val="28"/>
          <w:szCs w:val="28"/>
        </w:rPr>
        <w:t xml:space="preserve">                   </w:t>
      </w:r>
      <w:r w:rsidR="00242FF5">
        <w:rPr>
          <w:sz w:val="28"/>
          <w:szCs w:val="28"/>
        </w:rPr>
        <w:t xml:space="preserve">     </w:t>
      </w:r>
      <w:r>
        <w:rPr>
          <w:sz w:val="28"/>
          <w:szCs w:val="28"/>
        </w:rPr>
        <w:t xml:space="preserve"> </w:t>
      </w:r>
      <w:r w:rsidR="00242FF5">
        <w:rPr>
          <w:sz w:val="28"/>
          <w:szCs w:val="28"/>
        </w:rPr>
        <w:t>- La lo</w:t>
      </w:r>
      <w:r w:rsidRPr="00956D64">
        <w:rPr>
          <w:sz w:val="28"/>
          <w:szCs w:val="28"/>
        </w:rPr>
        <w:t xml:space="preserve">ngue portion du biceps, qui s’insère sur la tubérosité de </w:t>
      </w:r>
      <w:r>
        <w:rPr>
          <w:sz w:val="28"/>
          <w:szCs w:val="28"/>
        </w:rPr>
        <w:t>l’ischion</w:t>
      </w:r>
    </w:p>
    <w:p w14:paraId="41620B7C" w14:textId="77777777" w:rsidR="00956D64" w:rsidRPr="00956D64" w:rsidRDefault="00956D64" w:rsidP="00956D64">
      <w:pPr>
        <w:rPr>
          <w:sz w:val="28"/>
          <w:szCs w:val="28"/>
        </w:rPr>
      </w:pPr>
      <w:r>
        <w:lastRenderedPageBreak/>
        <w:t xml:space="preserve">                        </w:t>
      </w:r>
      <w:r w:rsidR="00242FF5">
        <w:t xml:space="preserve">       </w:t>
      </w:r>
      <w:r>
        <w:t xml:space="preserve"> </w:t>
      </w:r>
      <w:r w:rsidRPr="00956D64">
        <w:rPr>
          <w:sz w:val="28"/>
          <w:szCs w:val="28"/>
        </w:rPr>
        <w:t xml:space="preserve">- La courte portion du biceps, qui s’insère sur la partie moyenne de la ligne âpre. Les deux chefs se réunissent et se terminent par un tendon en bas sur l’apophyse styloïde du péroné. </w:t>
      </w:r>
    </w:p>
    <w:p w14:paraId="695F712E" w14:textId="77777777" w:rsidR="00956D64" w:rsidRPr="00242FF5" w:rsidRDefault="00956D64" w:rsidP="00242FF5">
      <w:pPr>
        <w:rPr>
          <w:sz w:val="28"/>
          <w:szCs w:val="28"/>
        </w:rPr>
      </w:pPr>
      <w:r w:rsidRPr="00242FF5">
        <w:rPr>
          <w:sz w:val="28"/>
          <w:szCs w:val="28"/>
        </w:rPr>
        <w:t xml:space="preserve">Le muscle biceps crural est fléchisseur de la jambe sur la cuisse et extenseur de la cuisse sur le bassin. </w:t>
      </w:r>
    </w:p>
    <w:p w14:paraId="0D85E973" w14:textId="77777777" w:rsidR="00956D64" w:rsidRDefault="00956D64" w:rsidP="00956D64">
      <w:pPr>
        <w:pStyle w:val="Paragraphedeliste"/>
        <w:ind w:left="1484"/>
        <w:rPr>
          <w:sz w:val="28"/>
          <w:szCs w:val="28"/>
        </w:rPr>
      </w:pPr>
    </w:p>
    <w:p w14:paraId="65599E4B" w14:textId="77777777" w:rsidR="00956D64" w:rsidRDefault="00956D64" w:rsidP="00956D64">
      <w:pPr>
        <w:pStyle w:val="Paragraphedeliste"/>
        <w:numPr>
          <w:ilvl w:val="0"/>
          <w:numId w:val="11"/>
        </w:numPr>
        <w:rPr>
          <w:sz w:val="28"/>
          <w:szCs w:val="28"/>
        </w:rPr>
      </w:pPr>
      <w:r w:rsidRPr="00956D64">
        <w:rPr>
          <w:sz w:val="28"/>
          <w:szCs w:val="28"/>
        </w:rPr>
        <w:t xml:space="preserve">Le muscle demi-tendineux qui a en plus de l’action du muscle précédent, la rotation médiale du membre inférieur. </w:t>
      </w:r>
    </w:p>
    <w:p w14:paraId="3A1A81F5" w14:textId="77777777" w:rsidR="00956D64" w:rsidRPr="00956D64" w:rsidRDefault="00956D64" w:rsidP="00956D64">
      <w:pPr>
        <w:pStyle w:val="Paragraphedeliste"/>
        <w:rPr>
          <w:sz w:val="28"/>
          <w:szCs w:val="28"/>
        </w:rPr>
      </w:pPr>
    </w:p>
    <w:p w14:paraId="25F85E42" w14:textId="77777777" w:rsidR="00956D64" w:rsidRPr="00956D64" w:rsidRDefault="00956D64" w:rsidP="00956D64">
      <w:pPr>
        <w:pStyle w:val="Paragraphedeliste"/>
        <w:numPr>
          <w:ilvl w:val="0"/>
          <w:numId w:val="11"/>
        </w:numPr>
        <w:rPr>
          <w:sz w:val="28"/>
          <w:szCs w:val="28"/>
        </w:rPr>
      </w:pPr>
      <w:r w:rsidRPr="00956D64">
        <w:rPr>
          <w:sz w:val="28"/>
          <w:szCs w:val="28"/>
        </w:rPr>
        <w:t xml:space="preserve"> Le muscle demi membraneux se terminant sur la face médiale du tibia par trois tendons : </w:t>
      </w:r>
    </w:p>
    <w:p w14:paraId="4444E40A" w14:textId="77777777" w:rsidR="00956D64" w:rsidRPr="00956D64" w:rsidRDefault="00956D64" w:rsidP="00956D64">
      <w:pPr>
        <w:rPr>
          <w:sz w:val="28"/>
          <w:szCs w:val="28"/>
        </w:rPr>
      </w:pPr>
      <w:r>
        <w:rPr>
          <w:sz w:val="28"/>
          <w:szCs w:val="28"/>
        </w:rPr>
        <w:t xml:space="preserve">                               </w:t>
      </w:r>
      <w:r w:rsidRPr="00956D64">
        <w:rPr>
          <w:sz w:val="28"/>
          <w:szCs w:val="28"/>
        </w:rPr>
        <w:t xml:space="preserve">- Un tendon direct </w:t>
      </w:r>
    </w:p>
    <w:p w14:paraId="21ED3A36" w14:textId="77777777" w:rsidR="00956D64" w:rsidRPr="00956D64" w:rsidRDefault="00956D64" w:rsidP="00956D64">
      <w:pPr>
        <w:rPr>
          <w:sz w:val="28"/>
          <w:szCs w:val="28"/>
        </w:rPr>
      </w:pPr>
      <w:r>
        <w:rPr>
          <w:sz w:val="28"/>
          <w:szCs w:val="28"/>
        </w:rPr>
        <w:t xml:space="preserve">                               </w:t>
      </w:r>
      <w:r w:rsidRPr="00956D64">
        <w:rPr>
          <w:sz w:val="28"/>
          <w:szCs w:val="28"/>
        </w:rPr>
        <w:t xml:space="preserve">- Un tendon réfléchi </w:t>
      </w:r>
    </w:p>
    <w:p w14:paraId="24DEF6A5" w14:textId="77777777" w:rsidR="00956D64" w:rsidRPr="00956D64" w:rsidRDefault="00956D64" w:rsidP="00956D64">
      <w:pPr>
        <w:rPr>
          <w:sz w:val="28"/>
          <w:szCs w:val="28"/>
        </w:rPr>
      </w:pPr>
      <w:r>
        <w:rPr>
          <w:sz w:val="28"/>
          <w:szCs w:val="28"/>
        </w:rPr>
        <w:t xml:space="preserve">                               </w:t>
      </w:r>
      <w:r w:rsidRPr="00956D64">
        <w:rPr>
          <w:sz w:val="28"/>
          <w:szCs w:val="28"/>
        </w:rPr>
        <w:t xml:space="preserve">- Un tendon récurrent. </w:t>
      </w:r>
    </w:p>
    <w:p w14:paraId="18A8E74B" w14:textId="77777777" w:rsidR="00956D64" w:rsidRPr="00956D64" w:rsidRDefault="00242FF5" w:rsidP="00956D64">
      <w:pPr>
        <w:rPr>
          <w:sz w:val="28"/>
          <w:szCs w:val="28"/>
        </w:rPr>
      </w:pPr>
      <w:r>
        <w:rPr>
          <w:sz w:val="28"/>
          <w:szCs w:val="28"/>
        </w:rPr>
        <w:t>Son action est identique à</w:t>
      </w:r>
      <w:r w:rsidR="00956D64" w:rsidRPr="00956D64">
        <w:rPr>
          <w:sz w:val="28"/>
          <w:szCs w:val="28"/>
        </w:rPr>
        <w:t xml:space="preserve"> celle du muscle biceps crural. </w:t>
      </w:r>
    </w:p>
    <w:p w14:paraId="22BDE970" w14:textId="77777777" w:rsidR="00EF0AE7" w:rsidRDefault="00956D64" w:rsidP="00956D64">
      <w:pPr>
        <w:rPr>
          <w:sz w:val="28"/>
          <w:szCs w:val="28"/>
        </w:rPr>
      </w:pPr>
      <w:r w:rsidRPr="00956D64">
        <w:rPr>
          <w:sz w:val="28"/>
          <w:szCs w:val="28"/>
        </w:rPr>
        <w:t>Ces muscles de la région postérieure s’insèrent</w:t>
      </w:r>
      <w:r>
        <w:rPr>
          <w:sz w:val="28"/>
          <w:szCs w:val="28"/>
        </w:rPr>
        <w:t xml:space="preserve"> </w:t>
      </w:r>
      <w:r w:rsidRPr="00956D64">
        <w:rPr>
          <w:sz w:val="28"/>
          <w:szCs w:val="28"/>
        </w:rPr>
        <w:t xml:space="preserve"> en haut</w:t>
      </w:r>
      <w:r w:rsidR="00EF0AE7">
        <w:rPr>
          <w:sz w:val="28"/>
          <w:szCs w:val="28"/>
        </w:rPr>
        <w:t xml:space="preserve"> sur la tubérosité de l’ischion.</w:t>
      </w:r>
    </w:p>
    <w:p w14:paraId="6AB12236" w14:textId="77777777" w:rsidR="00EF0AE7" w:rsidRDefault="00EF0AE7" w:rsidP="00956D64">
      <w:pPr>
        <w:rPr>
          <w:sz w:val="28"/>
          <w:szCs w:val="28"/>
        </w:rPr>
      </w:pPr>
    </w:p>
    <w:p w14:paraId="287A581F" w14:textId="77777777" w:rsidR="00EF0AE7" w:rsidRDefault="00EF0AE7" w:rsidP="00956D64">
      <w:pPr>
        <w:rPr>
          <w:sz w:val="28"/>
          <w:szCs w:val="28"/>
        </w:rPr>
      </w:pPr>
    </w:p>
    <w:p w14:paraId="78936351" w14:textId="77777777" w:rsidR="00956D64" w:rsidRDefault="00242FF5" w:rsidP="00956D64">
      <w:pPr>
        <w:rPr>
          <w:sz w:val="28"/>
          <w:szCs w:val="28"/>
        </w:rPr>
      </w:pPr>
      <w:r>
        <w:rPr>
          <w:sz w:val="28"/>
          <w:szCs w:val="28"/>
        </w:rPr>
        <w:lastRenderedPageBreak/>
        <w:t>.</w:t>
      </w:r>
      <w:r w:rsidR="00EF0AE7">
        <w:rPr>
          <w:noProof/>
          <w:sz w:val="28"/>
          <w:szCs w:val="28"/>
          <w:lang w:eastAsia="fr-FR"/>
        </w:rPr>
        <w:drawing>
          <wp:inline distT="0" distB="0" distL="0" distR="0" wp14:anchorId="199C5112" wp14:editId="1CDEE96C">
            <wp:extent cx="5305425" cy="7595638"/>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émur_insertions_musculaires_face_postérieure.png"/>
                    <pic:cNvPicPr/>
                  </pic:nvPicPr>
                  <pic:blipFill>
                    <a:blip r:embed="rId13">
                      <a:extLst>
                        <a:ext uri="{28A0092B-C50C-407E-A947-70E740481C1C}">
                          <a14:useLocalDpi xmlns:a14="http://schemas.microsoft.com/office/drawing/2010/main" val="0"/>
                        </a:ext>
                      </a:extLst>
                    </a:blip>
                    <a:stretch>
                      <a:fillRect/>
                    </a:stretch>
                  </pic:blipFill>
                  <pic:spPr>
                    <a:xfrm>
                      <a:off x="0" y="0"/>
                      <a:ext cx="5311539" cy="7604391"/>
                    </a:xfrm>
                    <a:prstGeom prst="rect">
                      <a:avLst/>
                    </a:prstGeom>
                  </pic:spPr>
                </pic:pic>
              </a:graphicData>
            </a:graphic>
          </wp:inline>
        </w:drawing>
      </w:r>
    </w:p>
    <w:p w14:paraId="49561442" w14:textId="77777777" w:rsidR="00EF0AE7" w:rsidRPr="00EF0AE7" w:rsidRDefault="009314E4" w:rsidP="00956D64">
      <w:pPr>
        <w:rPr>
          <w:sz w:val="36"/>
          <w:szCs w:val="28"/>
          <w:u w:val="single"/>
        </w:rPr>
      </w:pPr>
      <w:r>
        <w:rPr>
          <w:sz w:val="36"/>
          <w:szCs w:val="28"/>
          <w:u w:val="single"/>
        </w:rPr>
        <w:t>Figure2</w:t>
      </w:r>
      <w:r w:rsidRPr="009314E4">
        <w:rPr>
          <w:sz w:val="36"/>
          <w:szCs w:val="28"/>
        </w:rPr>
        <w:t xml:space="preserve">: </w:t>
      </w:r>
      <w:r w:rsidR="00EF0AE7" w:rsidRPr="009314E4">
        <w:rPr>
          <w:sz w:val="36"/>
          <w:szCs w:val="28"/>
        </w:rPr>
        <w:t>Fémur insertions musculaires</w:t>
      </w:r>
    </w:p>
    <w:p w14:paraId="06540F4E" w14:textId="77777777" w:rsidR="00EF0AE7" w:rsidRDefault="00EF0AE7" w:rsidP="00956D64">
      <w:pPr>
        <w:rPr>
          <w:sz w:val="36"/>
          <w:szCs w:val="28"/>
        </w:rPr>
      </w:pPr>
    </w:p>
    <w:p w14:paraId="61DBE951" w14:textId="77777777" w:rsidR="0083619C" w:rsidRDefault="00242FF5" w:rsidP="00956D64">
      <w:pPr>
        <w:rPr>
          <w:sz w:val="36"/>
          <w:szCs w:val="28"/>
          <w:u w:val="single"/>
        </w:rPr>
      </w:pPr>
      <w:r w:rsidRPr="00242FF5">
        <w:rPr>
          <w:sz w:val="36"/>
          <w:szCs w:val="28"/>
        </w:rPr>
        <w:lastRenderedPageBreak/>
        <w:t>II.3.</w:t>
      </w:r>
      <w:r w:rsidR="0083619C">
        <w:rPr>
          <w:sz w:val="36"/>
          <w:szCs w:val="28"/>
          <w:u w:val="single"/>
        </w:rPr>
        <w:t xml:space="preserve"> Vascularisation de la cuisse </w:t>
      </w:r>
    </w:p>
    <w:p w14:paraId="4C92BB4A" w14:textId="77777777" w:rsidR="0083619C" w:rsidRDefault="0083619C" w:rsidP="00956D64">
      <w:pPr>
        <w:rPr>
          <w:sz w:val="36"/>
          <w:szCs w:val="28"/>
        </w:rPr>
      </w:pPr>
      <w:r>
        <w:rPr>
          <w:sz w:val="36"/>
          <w:szCs w:val="28"/>
        </w:rPr>
        <w:t xml:space="preserve">        a</w:t>
      </w:r>
      <w:r w:rsidRPr="00E232BE">
        <w:rPr>
          <w:sz w:val="36"/>
          <w:szCs w:val="28"/>
          <w:u w:val="single"/>
        </w:rPr>
        <w:t>. Les artères</w:t>
      </w:r>
      <w:r>
        <w:rPr>
          <w:sz w:val="36"/>
          <w:szCs w:val="28"/>
        </w:rPr>
        <w:t> : (</w:t>
      </w:r>
      <w:proofErr w:type="spellStart"/>
      <w:r>
        <w:rPr>
          <w:sz w:val="36"/>
          <w:szCs w:val="28"/>
        </w:rPr>
        <w:t>fig</w:t>
      </w:r>
      <w:proofErr w:type="spellEnd"/>
      <w:r>
        <w:rPr>
          <w:sz w:val="36"/>
          <w:szCs w:val="28"/>
        </w:rPr>
        <w:t xml:space="preserve"> 3)</w:t>
      </w:r>
    </w:p>
    <w:p w14:paraId="3427F12E" w14:textId="77777777" w:rsidR="002D7B9A" w:rsidRPr="00E232BE" w:rsidRDefault="002D7B9A" w:rsidP="002D7B9A">
      <w:pPr>
        <w:pStyle w:val="Paragraphedeliste"/>
        <w:numPr>
          <w:ilvl w:val="0"/>
          <w:numId w:val="4"/>
        </w:numPr>
        <w:rPr>
          <w:sz w:val="36"/>
          <w:szCs w:val="28"/>
          <w:u w:val="single"/>
        </w:rPr>
      </w:pPr>
      <w:r w:rsidRPr="00E232BE">
        <w:rPr>
          <w:sz w:val="36"/>
          <w:szCs w:val="28"/>
          <w:u w:val="single"/>
        </w:rPr>
        <w:t xml:space="preserve">Artère fémorale </w:t>
      </w:r>
    </w:p>
    <w:p w14:paraId="7B5C4FBE" w14:textId="77777777" w:rsidR="002D7B9A" w:rsidRPr="00A64C4F" w:rsidRDefault="002D7B9A" w:rsidP="002D7B9A">
      <w:pPr>
        <w:rPr>
          <w:sz w:val="28"/>
          <w:szCs w:val="28"/>
        </w:rPr>
      </w:pPr>
      <w:r w:rsidRPr="00A64C4F">
        <w:rPr>
          <w:sz w:val="28"/>
          <w:szCs w:val="28"/>
        </w:rPr>
        <w:t>Elle parcourt la cuisse de haut en bas et demeure la principale artère de cette région.</w:t>
      </w:r>
    </w:p>
    <w:p w14:paraId="1F6C2AA8" w14:textId="77777777" w:rsidR="00A64C4F" w:rsidRPr="00A64C4F" w:rsidRDefault="002D7B9A" w:rsidP="00A64C4F">
      <w:pPr>
        <w:pStyle w:val="Paragraphedeliste"/>
        <w:numPr>
          <w:ilvl w:val="0"/>
          <w:numId w:val="12"/>
        </w:numPr>
        <w:rPr>
          <w:sz w:val="36"/>
          <w:szCs w:val="28"/>
          <w:u w:val="single"/>
        </w:rPr>
      </w:pPr>
      <w:r w:rsidRPr="00A64C4F">
        <w:rPr>
          <w:sz w:val="36"/>
          <w:szCs w:val="28"/>
          <w:u w:val="single"/>
        </w:rPr>
        <w:t>origine:</w:t>
      </w:r>
    </w:p>
    <w:p w14:paraId="13AD219C" w14:textId="77777777" w:rsidR="002D7B9A" w:rsidRPr="00A64C4F" w:rsidRDefault="002D7B9A" w:rsidP="002D7B9A">
      <w:pPr>
        <w:rPr>
          <w:sz w:val="28"/>
          <w:szCs w:val="28"/>
        </w:rPr>
      </w:pPr>
      <w:r w:rsidRPr="00A64C4F">
        <w:rPr>
          <w:sz w:val="28"/>
          <w:szCs w:val="28"/>
        </w:rPr>
        <w:t xml:space="preserve"> Elle fait s</w:t>
      </w:r>
      <w:r w:rsidR="00A64C4F" w:rsidRPr="00A64C4F">
        <w:rPr>
          <w:sz w:val="28"/>
          <w:szCs w:val="28"/>
        </w:rPr>
        <w:t>uite à l’artère iliaque externe sous le milieu de l’arcade ingu</w:t>
      </w:r>
      <w:ins w:id="116" w:author="Mouhamadou Moustapha Niane" w:date="2018-11-29T00:42:00Z">
        <w:r w:rsidR="000C62CB">
          <w:rPr>
            <w:sz w:val="28"/>
            <w:szCs w:val="28"/>
          </w:rPr>
          <w:t>i</w:t>
        </w:r>
      </w:ins>
      <w:r w:rsidR="00A64C4F" w:rsidRPr="00A64C4F">
        <w:rPr>
          <w:sz w:val="28"/>
          <w:szCs w:val="28"/>
        </w:rPr>
        <w:t>nale</w:t>
      </w:r>
    </w:p>
    <w:p w14:paraId="73EF2873" w14:textId="77777777" w:rsidR="00A64C4F" w:rsidRPr="00A64C4F" w:rsidRDefault="00A64C4F" w:rsidP="00A64C4F">
      <w:pPr>
        <w:pStyle w:val="Paragraphedeliste"/>
        <w:numPr>
          <w:ilvl w:val="0"/>
          <w:numId w:val="12"/>
        </w:numPr>
        <w:rPr>
          <w:sz w:val="36"/>
          <w:szCs w:val="28"/>
          <w:u w:val="single"/>
        </w:rPr>
      </w:pPr>
      <w:r w:rsidRPr="00A64C4F">
        <w:rPr>
          <w:sz w:val="36"/>
          <w:szCs w:val="28"/>
          <w:u w:val="single"/>
        </w:rPr>
        <w:t xml:space="preserve">situation, </w:t>
      </w:r>
      <w:r w:rsidR="002D7B9A" w:rsidRPr="00A64C4F">
        <w:rPr>
          <w:sz w:val="36"/>
          <w:szCs w:val="28"/>
          <w:u w:val="single"/>
        </w:rPr>
        <w:t>trajet</w:t>
      </w:r>
      <w:r w:rsidRPr="00A64C4F">
        <w:rPr>
          <w:sz w:val="36"/>
          <w:szCs w:val="28"/>
          <w:u w:val="single"/>
        </w:rPr>
        <w:t xml:space="preserve"> et terminaison</w:t>
      </w:r>
      <w:r w:rsidR="002D7B9A" w:rsidRPr="00A64C4F">
        <w:rPr>
          <w:sz w:val="36"/>
          <w:szCs w:val="28"/>
          <w:u w:val="single"/>
        </w:rPr>
        <w:t> :</w:t>
      </w:r>
    </w:p>
    <w:p w14:paraId="38EFA842" w14:textId="77777777" w:rsidR="00A64C4F" w:rsidRPr="00A64C4F" w:rsidRDefault="002D7B9A" w:rsidP="002D7B9A">
      <w:pPr>
        <w:rPr>
          <w:sz w:val="28"/>
          <w:szCs w:val="28"/>
        </w:rPr>
      </w:pPr>
      <w:r w:rsidRPr="002D7B9A">
        <w:rPr>
          <w:sz w:val="36"/>
          <w:szCs w:val="28"/>
        </w:rPr>
        <w:t xml:space="preserve"> </w:t>
      </w:r>
      <w:r w:rsidRPr="00A64C4F">
        <w:rPr>
          <w:sz w:val="28"/>
          <w:szCs w:val="28"/>
        </w:rPr>
        <w:t xml:space="preserve">L’artère fémorale est située dans la partie antéro médiale  de la cuisse et s’étend de l’arcade crurale à l’anneau du grand adducteur puis devient artère poplitée. </w:t>
      </w:r>
    </w:p>
    <w:p w14:paraId="5D16B5C8" w14:textId="77777777" w:rsidR="002D7B9A" w:rsidRPr="00A64C4F" w:rsidRDefault="002D7B9A" w:rsidP="002D7B9A">
      <w:pPr>
        <w:rPr>
          <w:sz w:val="28"/>
          <w:szCs w:val="28"/>
        </w:rPr>
      </w:pPr>
      <w:r w:rsidRPr="00A64C4F">
        <w:rPr>
          <w:sz w:val="28"/>
          <w:szCs w:val="28"/>
        </w:rPr>
        <w:t>Sa direction, oblique en bas et en dehors jusqu’à la tête fémorale où elle se recourbe pour devenir verticale. Elle est représentée par une ligne menée du milieu de l’arcade fémorale au bord postérieur du condyle interne du fémur.</w:t>
      </w:r>
    </w:p>
    <w:p w14:paraId="4B489046" w14:textId="77777777" w:rsidR="00A64C4F" w:rsidRPr="00A64C4F" w:rsidRDefault="00A64C4F" w:rsidP="00A64C4F">
      <w:pPr>
        <w:pStyle w:val="Paragraphedeliste"/>
        <w:numPr>
          <w:ilvl w:val="0"/>
          <w:numId w:val="12"/>
        </w:numPr>
        <w:rPr>
          <w:sz w:val="36"/>
          <w:szCs w:val="28"/>
          <w:u w:val="single"/>
        </w:rPr>
      </w:pPr>
      <w:r w:rsidRPr="00A64C4F">
        <w:rPr>
          <w:sz w:val="36"/>
          <w:szCs w:val="28"/>
          <w:u w:val="single"/>
        </w:rPr>
        <w:t>collatérales</w:t>
      </w:r>
      <w:r w:rsidR="002D7B9A" w:rsidRPr="00A64C4F">
        <w:rPr>
          <w:sz w:val="36"/>
          <w:szCs w:val="28"/>
          <w:u w:val="single"/>
        </w:rPr>
        <w:t>:</w:t>
      </w:r>
    </w:p>
    <w:p w14:paraId="39D3A65F" w14:textId="77777777" w:rsidR="002D7B9A" w:rsidRPr="00A64C4F" w:rsidRDefault="002D7B9A" w:rsidP="002D7B9A">
      <w:pPr>
        <w:rPr>
          <w:sz w:val="28"/>
          <w:szCs w:val="28"/>
        </w:rPr>
      </w:pPr>
      <w:r>
        <w:rPr>
          <w:sz w:val="36"/>
          <w:szCs w:val="28"/>
        </w:rPr>
        <w:t xml:space="preserve"> </w:t>
      </w:r>
      <w:r w:rsidRPr="00A64C4F">
        <w:rPr>
          <w:sz w:val="28"/>
          <w:szCs w:val="28"/>
        </w:rPr>
        <w:t xml:space="preserve">L’artère fémorale fournit 6 branches collatérales : l’épigastrique superficielle, la circonflexe iliaque superficielle, la honteuse externe supérieure et inférieure, la fémorale profonde et la grande anastomotique. </w:t>
      </w:r>
    </w:p>
    <w:p w14:paraId="07A2554B" w14:textId="77777777" w:rsidR="00A64C4F" w:rsidRDefault="002D7B9A" w:rsidP="002D7B9A">
      <w:pPr>
        <w:rPr>
          <w:sz w:val="28"/>
          <w:szCs w:val="28"/>
        </w:rPr>
      </w:pPr>
      <w:r w:rsidRPr="00A64C4F">
        <w:rPr>
          <w:sz w:val="28"/>
          <w:szCs w:val="28"/>
        </w:rPr>
        <w:t>La fémorale profonde est la principale branche collatérale de l’artère fémorale. Ses rameaux qui sont : l’artère du quadriceps, la circonflexe latérale  ou antérieure, la circonflexe médiale ou postérieure et les trois perforantes de la cuisse.</w:t>
      </w:r>
    </w:p>
    <w:p w14:paraId="79AEDC5C" w14:textId="77777777" w:rsidR="006537DC" w:rsidRPr="006537DC" w:rsidRDefault="00A64C4F" w:rsidP="006537DC">
      <w:pPr>
        <w:pStyle w:val="Paragraphedeliste"/>
        <w:numPr>
          <w:ilvl w:val="0"/>
          <w:numId w:val="4"/>
        </w:numPr>
        <w:rPr>
          <w:sz w:val="36"/>
          <w:szCs w:val="28"/>
        </w:rPr>
      </w:pPr>
      <w:r w:rsidRPr="00DF5930">
        <w:rPr>
          <w:sz w:val="36"/>
          <w:szCs w:val="28"/>
          <w:u w:val="single"/>
        </w:rPr>
        <w:t>Artère ischiatique</w:t>
      </w:r>
      <w:r w:rsidR="006537DC" w:rsidRPr="006537DC">
        <w:rPr>
          <w:sz w:val="36"/>
          <w:szCs w:val="28"/>
        </w:rPr>
        <w:t xml:space="preserve">: </w:t>
      </w:r>
    </w:p>
    <w:p w14:paraId="4448A584" w14:textId="77777777" w:rsidR="006537DC" w:rsidRPr="006537DC" w:rsidRDefault="006537DC" w:rsidP="006537DC">
      <w:pPr>
        <w:rPr>
          <w:sz w:val="36"/>
          <w:szCs w:val="28"/>
        </w:rPr>
      </w:pPr>
      <w:r w:rsidRPr="006537DC">
        <w:rPr>
          <w:sz w:val="28"/>
          <w:szCs w:val="28"/>
        </w:rPr>
        <w:t>Elle fournit des rameaux provenant de la région fessière aux muscles de la face postérieure et au grand sciatique puis s’anastomose avec la circonflexe postérieure et les perforantes</w:t>
      </w:r>
      <w:r w:rsidRPr="006537DC">
        <w:rPr>
          <w:sz w:val="36"/>
          <w:szCs w:val="28"/>
        </w:rPr>
        <w:t xml:space="preserve">. </w:t>
      </w:r>
    </w:p>
    <w:p w14:paraId="3202889A" w14:textId="77777777" w:rsidR="006537DC" w:rsidRPr="00DF5930" w:rsidRDefault="006537DC" w:rsidP="006537DC">
      <w:pPr>
        <w:pStyle w:val="Paragraphedeliste"/>
        <w:numPr>
          <w:ilvl w:val="0"/>
          <w:numId w:val="4"/>
        </w:numPr>
        <w:rPr>
          <w:sz w:val="36"/>
          <w:szCs w:val="28"/>
          <w:u w:val="single"/>
        </w:rPr>
      </w:pPr>
      <w:r w:rsidRPr="00DF5930">
        <w:rPr>
          <w:sz w:val="36"/>
          <w:szCs w:val="28"/>
          <w:u w:val="single"/>
        </w:rPr>
        <w:lastRenderedPageBreak/>
        <w:t>Artère obturatrice :</w:t>
      </w:r>
    </w:p>
    <w:p w14:paraId="263F5902" w14:textId="77777777" w:rsidR="00A64C4F" w:rsidRPr="006537DC" w:rsidRDefault="006537DC" w:rsidP="006537DC">
      <w:pPr>
        <w:rPr>
          <w:sz w:val="28"/>
          <w:szCs w:val="28"/>
        </w:rPr>
      </w:pPr>
      <w:r w:rsidRPr="006537DC">
        <w:rPr>
          <w:sz w:val="36"/>
          <w:szCs w:val="28"/>
        </w:rPr>
        <w:t xml:space="preserve"> </w:t>
      </w:r>
      <w:r w:rsidRPr="006537DC">
        <w:rPr>
          <w:sz w:val="28"/>
          <w:szCs w:val="28"/>
        </w:rPr>
        <w:t>Elle atteint la cuisse au niveau du canal sous pubien par ses deux branches (antérieure et postérieure).</w:t>
      </w:r>
    </w:p>
    <w:p w14:paraId="67466C21" w14:textId="77777777" w:rsidR="006537DC" w:rsidRPr="006537DC" w:rsidRDefault="006537DC" w:rsidP="006537DC">
      <w:pPr>
        <w:pStyle w:val="Paragraphedeliste"/>
        <w:rPr>
          <w:sz w:val="28"/>
          <w:szCs w:val="28"/>
        </w:rPr>
      </w:pPr>
    </w:p>
    <w:p w14:paraId="13AF15FE" w14:textId="77777777" w:rsidR="00A64C4F" w:rsidRDefault="006537DC" w:rsidP="002D7B9A">
      <w:pPr>
        <w:rPr>
          <w:sz w:val="28"/>
          <w:szCs w:val="28"/>
        </w:rPr>
      </w:pPr>
      <w:r>
        <w:rPr>
          <w:noProof/>
          <w:sz w:val="28"/>
          <w:szCs w:val="28"/>
          <w:lang w:eastAsia="fr-FR"/>
        </w:rPr>
        <w:drawing>
          <wp:inline distT="0" distB="0" distL="0" distR="0" wp14:anchorId="2EAD8B75" wp14:editId="52CBDC52">
            <wp:extent cx="5731510" cy="684339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7_vascularisation_cuissegenou__025320000_1051_05012017.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6843395"/>
                    </a:xfrm>
                    <a:prstGeom prst="rect">
                      <a:avLst/>
                    </a:prstGeom>
                  </pic:spPr>
                </pic:pic>
              </a:graphicData>
            </a:graphic>
          </wp:inline>
        </w:drawing>
      </w:r>
    </w:p>
    <w:p w14:paraId="3EEB693F" w14:textId="77777777" w:rsidR="002D7B9A" w:rsidRDefault="002D7B9A" w:rsidP="002D7B9A">
      <w:pPr>
        <w:rPr>
          <w:sz w:val="28"/>
          <w:szCs w:val="28"/>
        </w:rPr>
      </w:pPr>
      <w:r w:rsidRPr="00A64C4F">
        <w:rPr>
          <w:sz w:val="28"/>
          <w:szCs w:val="28"/>
        </w:rPr>
        <w:t xml:space="preserve"> </w:t>
      </w:r>
      <w:r w:rsidR="009314E4" w:rsidRPr="009314E4">
        <w:rPr>
          <w:sz w:val="28"/>
          <w:szCs w:val="28"/>
          <w:u w:val="single"/>
        </w:rPr>
        <w:t>Figure 3</w:t>
      </w:r>
      <w:r w:rsidR="009314E4">
        <w:rPr>
          <w:sz w:val="28"/>
          <w:szCs w:val="28"/>
        </w:rPr>
        <w:t xml:space="preserve">: </w:t>
      </w:r>
      <w:r w:rsidR="006537DC" w:rsidRPr="009314E4">
        <w:rPr>
          <w:sz w:val="28"/>
          <w:szCs w:val="28"/>
        </w:rPr>
        <w:t>Vas</w:t>
      </w:r>
      <w:r w:rsidR="009314E4" w:rsidRPr="009314E4">
        <w:rPr>
          <w:sz w:val="28"/>
          <w:szCs w:val="28"/>
        </w:rPr>
        <w:t>c</w:t>
      </w:r>
      <w:r w:rsidR="006537DC" w:rsidRPr="009314E4">
        <w:rPr>
          <w:sz w:val="28"/>
          <w:szCs w:val="28"/>
        </w:rPr>
        <w:t xml:space="preserve">ularisation de la cuisse </w:t>
      </w:r>
      <w:r w:rsidR="009314E4">
        <w:rPr>
          <w:sz w:val="28"/>
          <w:szCs w:val="28"/>
        </w:rPr>
        <w:t>(</w:t>
      </w:r>
      <w:r w:rsidR="006537DC" w:rsidRPr="009314E4">
        <w:rPr>
          <w:sz w:val="28"/>
          <w:szCs w:val="28"/>
        </w:rPr>
        <w:t xml:space="preserve">les </w:t>
      </w:r>
      <w:r w:rsidR="009314E4" w:rsidRPr="009314E4">
        <w:rPr>
          <w:sz w:val="28"/>
          <w:szCs w:val="28"/>
        </w:rPr>
        <w:t>artères</w:t>
      </w:r>
      <w:r w:rsidR="009314E4">
        <w:rPr>
          <w:sz w:val="28"/>
          <w:szCs w:val="28"/>
        </w:rPr>
        <w:t xml:space="preserve">) </w:t>
      </w:r>
    </w:p>
    <w:p w14:paraId="683163A9" w14:textId="77777777" w:rsidR="00F8189D" w:rsidRDefault="009314E4" w:rsidP="009314E4">
      <w:pPr>
        <w:rPr>
          <w:sz w:val="36"/>
          <w:szCs w:val="28"/>
        </w:rPr>
      </w:pPr>
      <w:r>
        <w:rPr>
          <w:sz w:val="28"/>
          <w:szCs w:val="28"/>
        </w:rPr>
        <w:lastRenderedPageBreak/>
        <w:t xml:space="preserve">   </w:t>
      </w:r>
      <w:r w:rsidR="00F8189D">
        <w:rPr>
          <w:sz w:val="28"/>
          <w:szCs w:val="28"/>
        </w:rPr>
        <w:t xml:space="preserve">  </w:t>
      </w:r>
      <w:r w:rsidRPr="009314E4">
        <w:rPr>
          <w:sz w:val="36"/>
          <w:szCs w:val="28"/>
        </w:rPr>
        <w:t xml:space="preserve">b. </w:t>
      </w:r>
      <w:r w:rsidRPr="00DF5930">
        <w:rPr>
          <w:sz w:val="36"/>
          <w:szCs w:val="28"/>
          <w:u w:val="single"/>
        </w:rPr>
        <w:t>L</w:t>
      </w:r>
      <w:r w:rsidR="007724D1" w:rsidRPr="00DF5930">
        <w:rPr>
          <w:sz w:val="36"/>
          <w:szCs w:val="28"/>
          <w:u w:val="single"/>
        </w:rPr>
        <w:t>a veine fémorale</w:t>
      </w:r>
      <w:r w:rsidR="007724D1">
        <w:rPr>
          <w:sz w:val="36"/>
          <w:szCs w:val="28"/>
        </w:rPr>
        <w:t> :</w:t>
      </w:r>
    </w:p>
    <w:p w14:paraId="49C93910" w14:textId="77777777" w:rsidR="009314E4" w:rsidRPr="00F8189D" w:rsidRDefault="009314E4" w:rsidP="009314E4">
      <w:pPr>
        <w:rPr>
          <w:sz w:val="36"/>
          <w:szCs w:val="28"/>
        </w:rPr>
      </w:pPr>
      <w:r w:rsidRPr="009314E4">
        <w:rPr>
          <w:sz w:val="28"/>
          <w:szCs w:val="28"/>
        </w:rPr>
        <w:t xml:space="preserve">Elle fait suite à la veine poplitée et accompagne l’artère fémorale dans toute son étendue. </w:t>
      </w:r>
    </w:p>
    <w:p w14:paraId="479EFF84" w14:textId="77777777" w:rsidR="009314E4" w:rsidRDefault="009314E4" w:rsidP="009314E4">
      <w:pPr>
        <w:rPr>
          <w:sz w:val="28"/>
          <w:szCs w:val="28"/>
        </w:rPr>
      </w:pPr>
      <w:r w:rsidRPr="009314E4">
        <w:rPr>
          <w:sz w:val="28"/>
          <w:szCs w:val="28"/>
        </w:rPr>
        <w:t>Ses principales bra</w:t>
      </w:r>
      <w:r>
        <w:rPr>
          <w:sz w:val="28"/>
          <w:szCs w:val="28"/>
        </w:rPr>
        <w:t>nches sont :</w:t>
      </w:r>
    </w:p>
    <w:p w14:paraId="39BD4997" w14:textId="77777777" w:rsidR="009314E4" w:rsidRDefault="009314E4" w:rsidP="009314E4">
      <w:pPr>
        <w:rPr>
          <w:sz w:val="28"/>
          <w:szCs w:val="28"/>
        </w:rPr>
      </w:pPr>
      <w:r>
        <w:rPr>
          <w:sz w:val="28"/>
          <w:szCs w:val="28"/>
        </w:rPr>
        <w:t>- la saphène interne</w:t>
      </w:r>
    </w:p>
    <w:p w14:paraId="2DBCE924" w14:textId="77777777" w:rsidR="009314E4" w:rsidRDefault="009314E4" w:rsidP="009314E4">
      <w:pPr>
        <w:rPr>
          <w:sz w:val="28"/>
          <w:szCs w:val="28"/>
        </w:rPr>
      </w:pPr>
      <w:r>
        <w:rPr>
          <w:sz w:val="28"/>
          <w:szCs w:val="28"/>
        </w:rPr>
        <w:t xml:space="preserve">- la veine fémorale profonde </w:t>
      </w:r>
    </w:p>
    <w:p w14:paraId="4348E843" w14:textId="77777777" w:rsidR="009314E4" w:rsidRDefault="009314E4" w:rsidP="009314E4">
      <w:pPr>
        <w:rPr>
          <w:sz w:val="36"/>
          <w:szCs w:val="28"/>
        </w:rPr>
      </w:pPr>
      <w:r w:rsidRPr="009314E4">
        <w:rPr>
          <w:sz w:val="28"/>
          <w:szCs w:val="28"/>
        </w:rPr>
        <w:t xml:space="preserve"> </w:t>
      </w:r>
      <w:r>
        <w:rPr>
          <w:sz w:val="28"/>
          <w:szCs w:val="28"/>
        </w:rPr>
        <w:t>-</w:t>
      </w:r>
      <w:r w:rsidRPr="009314E4">
        <w:rPr>
          <w:sz w:val="28"/>
          <w:szCs w:val="28"/>
        </w:rPr>
        <w:t>la grande anastomotique</w:t>
      </w:r>
      <w:r w:rsidRPr="009314E4">
        <w:rPr>
          <w:sz w:val="36"/>
          <w:szCs w:val="28"/>
        </w:rPr>
        <w:t xml:space="preserve">. </w:t>
      </w:r>
    </w:p>
    <w:p w14:paraId="5F03388A" w14:textId="77777777" w:rsidR="006A5D25" w:rsidRDefault="006A5D25" w:rsidP="009314E4">
      <w:pPr>
        <w:rPr>
          <w:sz w:val="36"/>
          <w:szCs w:val="28"/>
        </w:rPr>
      </w:pPr>
      <w:r>
        <w:rPr>
          <w:sz w:val="36"/>
          <w:szCs w:val="28"/>
        </w:rPr>
        <w:t xml:space="preserve">    </w:t>
      </w:r>
      <w:r w:rsidRPr="006A5D25">
        <w:rPr>
          <w:sz w:val="36"/>
          <w:szCs w:val="28"/>
        </w:rPr>
        <w:t>c</w:t>
      </w:r>
      <w:r w:rsidRPr="00DF5930">
        <w:rPr>
          <w:sz w:val="36"/>
          <w:szCs w:val="28"/>
        </w:rPr>
        <w:t xml:space="preserve">. </w:t>
      </w:r>
      <w:r w:rsidRPr="00DF5930">
        <w:rPr>
          <w:sz w:val="36"/>
          <w:szCs w:val="28"/>
          <w:u w:val="single"/>
        </w:rPr>
        <w:t>vascularisation de la diaphyse fémorale</w:t>
      </w:r>
    </w:p>
    <w:p w14:paraId="199CFD0C" w14:textId="77777777" w:rsidR="006A5D25" w:rsidRPr="006A5D25" w:rsidRDefault="006A5D25" w:rsidP="006A5D25">
      <w:pPr>
        <w:rPr>
          <w:sz w:val="28"/>
          <w:szCs w:val="28"/>
        </w:rPr>
      </w:pPr>
      <w:r>
        <w:rPr>
          <w:sz w:val="28"/>
          <w:szCs w:val="28"/>
        </w:rPr>
        <w:t xml:space="preserve">     </w:t>
      </w:r>
      <w:r w:rsidRPr="006A5D25">
        <w:rPr>
          <w:sz w:val="28"/>
          <w:szCs w:val="28"/>
        </w:rPr>
        <w:t>Le trou nourricier principal</w:t>
      </w:r>
      <w:r w:rsidR="00CF44CC">
        <w:rPr>
          <w:sz w:val="28"/>
          <w:szCs w:val="28"/>
        </w:rPr>
        <w:t xml:space="preserve"> est situé à</w:t>
      </w:r>
      <w:r w:rsidRPr="006A5D25">
        <w:rPr>
          <w:sz w:val="28"/>
          <w:szCs w:val="28"/>
        </w:rPr>
        <w:t xml:space="preserve"> la face interne de l’o</w:t>
      </w:r>
      <w:r w:rsidR="00CF44CC">
        <w:rPr>
          <w:sz w:val="28"/>
          <w:szCs w:val="28"/>
        </w:rPr>
        <w:t>s, très proche de la ligne âpre, soit à</w:t>
      </w:r>
      <w:r w:rsidRPr="006A5D25">
        <w:rPr>
          <w:sz w:val="28"/>
          <w:szCs w:val="28"/>
        </w:rPr>
        <w:t xml:space="preserve"> la partie moyenne (qui représente 87% des cas), plus haut entre 7 et 10 cm du petit trochanter. Une seconde artère nourricière de pénétration plus distale a été </w:t>
      </w:r>
      <w:r w:rsidR="00CF44CC" w:rsidRPr="006A5D25">
        <w:rPr>
          <w:sz w:val="28"/>
          <w:szCs w:val="28"/>
        </w:rPr>
        <w:t>discutée</w:t>
      </w:r>
      <w:r w:rsidRPr="006A5D25">
        <w:rPr>
          <w:sz w:val="28"/>
          <w:szCs w:val="28"/>
        </w:rPr>
        <w:t xml:space="preserve"> par Laing.  </w:t>
      </w:r>
    </w:p>
    <w:p w14:paraId="36A472F4" w14:textId="77777777" w:rsidR="006A5D25" w:rsidRPr="006A5D25" w:rsidRDefault="006A5D25" w:rsidP="006A5D25">
      <w:pPr>
        <w:rPr>
          <w:sz w:val="28"/>
          <w:szCs w:val="28"/>
        </w:rPr>
      </w:pPr>
      <w:r>
        <w:rPr>
          <w:sz w:val="28"/>
          <w:szCs w:val="28"/>
        </w:rPr>
        <w:t xml:space="preserve">    </w:t>
      </w:r>
      <w:r w:rsidRPr="006A5D25">
        <w:rPr>
          <w:sz w:val="28"/>
          <w:szCs w:val="28"/>
        </w:rPr>
        <w:t xml:space="preserve">Vascularisation des extrémités est plus abondante, vu le nombre des orifices nourricières visibles sur un os sec, par contre le tiers (1/3) moyen se caractériserait par sa grande pauvreté vasculaire d’autant que l’artère nourricière branche de la première perforante peut être lésée dans les traumatismes importants. </w:t>
      </w:r>
    </w:p>
    <w:p w14:paraId="5DDAB9F4" w14:textId="77777777" w:rsidR="006A5D25" w:rsidRPr="006A5D25" w:rsidRDefault="006A5D25" w:rsidP="006A5D25">
      <w:pPr>
        <w:rPr>
          <w:sz w:val="28"/>
          <w:szCs w:val="28"/>
        </w:rPr>
      </w:pPr>
      <w:r w:rsidRPr="006A5D25">
        <w:rPr>
          <w:sz w:val="28"/>
          <w:szCs w:val="28"/>
        </w:rPr>
        <w:t>La répartition de la vascularisation dans l’épaisseur de l’os est loin de faire l’unanimité car les études aboutissent souvent à une discordance des résultats.</w:t>
      </w:r>
    </w:p>
    <w:p w14:paraId="2B1CB223" w14:textId="77777777" w:rsidR="00F8189D" w:rsidRDefault="00F8189D" w:rsidP="00F8189D">
      <w:pPr>
        <w:rPr>
          <w:sz w:val="36"/>
          <w:szCs w:val="28"/>
          <w:u w:val="single"/>
        </w:rPr>
      </w:pPr>
      <w:r>
        <w:rPr>
          <w:sz w:val="36"/>
          <w:szCs w:val="28"/>
        </w:rPr>
        <w:t xml:space="preserve">II.4. </w:t>
      </w:r>
      <w:r w:rsidRPr="00F8189D">
        <w:rPr>
          <w:sz w:val="36"/>
          <w:szCs w:val="28"/>
          <w:u w:val="single"/>
        </w:rPr>
        <w:t>Innervation de la cuisse</w:t>
      </w:r>
      <w:r>
        <w:rPr>
          <w:sz w:val="36"/>
          <w:szCs w:val="28"/>
          <w:u w:val="single"/>
        </w:rPr>
        <w:t xml:space="preserve"> </w:t>
      </w:r>
    </w:p>
    <w:p w14:paraId="06EAC328" w14:textId="77777777" w:rsidR="00F8189D" w:rsidRPr="00F8189D" w:rsidRDefault="00F8189D" w:rsidP="00F8189D">
      <w:pPr>
        <w:rPr>
          <w:sz w:val="28"/>
          <w:szCs w:val="28"/>
        </w:rPr>
      </w:pPr>
      <w:r w:rsidRPr="00F8189D">
        <w:rPr>
          <w:sz w:val="28"/>
          <w:szCs w:val="28"/>
        </w:rPr>
        <w:t>Les nerfs du membre inférieur proviennent du plexus lo</w:t>
      </w:r>
      <w:r w:rsidR="004A30D6">
        <w:rPr>
          <w:sz w:val="28"/>
          <w:szCs w:val="28"/>
        </w:rPr>
        <w:t>mbaire et du plexus sacré.</w:t>
      </w:r>
    </w:p>
    <w:p w14:paraId="774D9238" w14:textId="77777777" w:rsidR="004A30D6" w:rsidRDefault="004A30D6" w:rsidP="00F8189D">
      <w:pPr>
        <w:rPr>
          <w:sz w:val="28"/>
          <w:szCs w:val="28"/>
        </w:rPr>
      </w:pPr>
      <w:r>
        <w:rPr>
          <w:sz w:val="28"/>
          <w:szCs w:val="28"/>
        </w:rPr>
        <w:t xml:space="preserve">   </w:t>
      </w:r>
      <w:r w:rsidRPr="004A30D6">
        <w:rPr>
          <w:sz w:val="36"/>
          <w:szCs w:val="28"/>
        </w:rPr>
        <w:t xml:space="preserve">a. </w:t>
      </w:r>
      <w:r w:rsidR="00F8189D" w:rsidRPr="00DF5930">
        <w:rPr>
          <w:sz w:val="36"/>
          <w:szCs w:val="28"/>
          <w:u w:val="single"/>
        </w:rPr>
        <w:t>Le nerf Sciatique</w:t>
      </w:r>
      <w:r w:rsidR="00F8189D" w:rsidRPr="004A30D6">
        <w:rPr>
          <w:sz w:val="36"/>
          <w:szCs w:val="28"/>
        </w:rPr>
        <w:t xml:space="preserve"> :</w:t>
      </w:r>
    </w:p>
    <w:p w14:paraId="75EF737D" w14:textId="77777777" w:rsidR="004A30D6" w:rsidRDefault="00F8189D" w:rsidP="00F8189D">
      <w:pPr>
        <w:rPr>
          <w:sz w:val="28"/>
          <w:szCs w:val="28"/>
        </w:rPr>
      </w:pPr>
      <w:r w:rsidRPr="00F8189D">
        <w:rPr>
          <w:sz w:val="28"/>
          <w:szCs w:val="28"/>
        </w:rPr>
        <w:t xml:space="preserve"> C’est le nerf le plus volumineux de l’organisme. Il fait suite au sommet du plexus sacré, sort du bassin par la grande échancrure sciatique. Il pénètre dans la région postérieure de la cuisse en passant entre le grand adducteur et la longue portion du biceps en arrière. Au niveau du creux </w:t>
      </w:r>
      <w:r w:rsidR="004A30D6" w:rsidRPr="00F8189D">
        <w:rPr>
          <w:sz w:val="28"/>
          <w:szCs w:val="28"/>
        </w:rPr>
        <w:t>poplité</w:t>
      </w:r>
      <w:r w:rsidRPr="00F8189D">
        <w:rPr>
          <w:sz w:val="28"/>
          <w:szCs w:val="28"/>
        </w:rPr>
        <w:t xml:space="preserve">, se divise en </w:t>
      </w:r>
      <w:r w:rsidRPr="00F8189D">
        <w:rPr>
          <w:sz w:val="28"/>
          <w:szCs w:val="28"/>
        </w:rPr>
        <w:lastRenderedPageBreak/>
        <w:t>sciatique poplité externe et le nerf poplité interne. Le nerf sciatique fournit sept branches collatérales destinées aux muscles de la région postérieure de la cuisse et à l’articulation du genou :</w:t>
      </w:r>
    </w:p>
    <w:p w14:paraId="7E2E7A11" w14:textId="77777777" w:rsidR="004A30D6" w:rsidRDefault="00F8189D" w:rsidP="00F8189D">
      <w:pPr>
        <w:rPr>
          <w:sz w:val="28"/>
          <w:szCs w:val="28"/>
        </w:rPr>
      </w:pPr>
      <w:r w:rsidRPr="00F8189D">
        <w:rPr>
          <w:sz w:val="28"/>
          <w:szCs w:val="28"/>
        </w:rPr>
        <w:t xml:space="preserve"> -Nerf supérieur du semi tendineux    </w:t>
      </w:r>
    </w:p>
    <w:p w14:paraId="580DE186" w14:textId="77777777" w:rsidR="004A30D6" w:rsidRDefault="00F8189D" w:rsidP="00F8189D">
      <w:pPr>
        <w:rPr>
          <w:sz w:val="28"/>
          <w:szCs w:val="28"/>
        </w:rPr>
      </w:pPr>
      <w:r w:rsidRPr="00F8189D">
        <w:rPr>
          <w:sz w:val="28"/>
          <w:szCs w:val="28"/>
        </w:rPr>
        <w:t xml:space="preserve"> -Nerf de la longue</w:t>
      </w:r>
      <w:r w:rsidRPr="00F8189D">
        <w:rPr>
          <w:sz w:val="24"/>
          <w:szCs w:val="28"/>
        </w:rPr>
        <w:t xml:space="preserve"> </w:t>
      </w:r>
      <w:r w:rsidRPr="00F8189D">
        <w:rPr>
          <w:sz w:val="28"/>
          <w:szCs w:val="28"/>
        </w:rPr>
        <w:t xml:space="preserve">portion du biceps     </w:t>
      </w:r>
    </w:p>
    <w:p w14:paraId="2791BB8E" w14:textId="77777777" w:rsidR="004A30D6" w:rsidRDefault="00F8189D" w:rsidP="00F8189D">
      <w:pPr>
        <w:rPr>
          <w:sz w:val="28"/>
          <w:szCs w:val="28"/>
        </w:rPr>
      </w:pPr>
      <w:r w:rsidRPr="00F8189D">
        <w:rPr>
          <w:sz w:val="28"/>
          <w:szCs w:val="28"/>
        </w:rPr>
        <w:t xml:space="preserve">-Nerf inférieur du semi tendineux </w:t>
      </w:r>
    </w:p>
    <w:p w14:paraId="1CD50351" w14:textId="77777777" w:rsidR="004A30D6" w:rsidRDefault="00F8189D" w:rsidP="00F8189D">
      <w:pPr>
        <w:rPr>
          <w:sz w:val="28"/>
          <w:szCs w:val="28"/>
        </w:rPr>
      </w:pPr>
      <w:r w:rsidRPr="00F8189D">
        <w:rPr>
          <w:sz w:val="28"/>
          <w:szCs w:val="28"/>
        </w:rPr>
        <w:t xml:space="preserve"> -Nerf du semi membraneux </w:t>
      </w:r>
    </w:p>
    <w:p w14:paraId="32ECEDE7" w14:textId="77777777" w:rsidR="004A30D6" w:rsidRDefault="00F8189D" w:rsidP="00F8189D">
      <w:pPr>
        <w:rPr>
          <w:sz w:val="28"/>
          <w:szCs w:val="28"/>
        </w:rPr>
      </w:pPr>
      <w:r w:rsidRPr="00F8189D">
        <w:rPr>
          <w:sz w:val="28"/>
          <w:szCs w:val="28"/>
        </w:rPr>
        <w:t xml:space="preserve"> -Nerf du grand adducteur </w:t>
      </w:r>
    </w:p>
    <w:p w14:paraId="466F8897" w14:textId="77777777" w:rsidR="004A30D6" w:rsidRDefault="00F8189D" w:rsidP="00F8189D">
      <w:pPr>
        <w:rPr>
          <w:sz w:val="28"/>
          <w:szCs w:val="28"/>
        </w:rPr>
      </w:pPr>
      <w:r w:rsidRPr="00F8189D">
        <w:rPr>
          <w:sz w:val="28"/>
          <w:szCs w:val="28"/>
        </w:rPr>
        <w:t xml:space="preserve"> -Nerf courte portion du biceps </w:t>
      </w:r>
    </w:p>
    <w:p w14:paraId="3FD7E23F" w14:textId="77777777" w:rsidR="00F8189D" w:rsidRPr="00F8189D" w:rsidRDefault="00F8189D" w:rsidP="00F8189D">
      <w:pPr>
        <w:rPr>
          <w:sz w:val="28"/>
          <w:szCs w:val="28"/>
        </w:rPr>
      </w:pPr>
      <w:r w:rsidRPr="00F8189D">
        <w:rPr>
          <w:sz w:val="28"/>
          <w:szCs w:val="28"/>
        </w:rPr>
        <w:t xml:space="preserve"> -Nerf articulaire du genou. </w:t>
      </w:r>
    </w:p>
    <w:p w14:paraId="580F591C" w14:textId="77777777" w:rsidR="004A30D6" w:rsidRDefault="004A30D6" w:rsidP="00F8189D">
      <w:pPr>
        <w:rPr>
          <w:sz w:val="28"/>
          <w:szCs w:val="28"/>
        </w:rPr>
      </w:pPr>
      <w:r w:rsidRPr="004A30D6">
        <w:rPr>
          <w:sz w:val="36"/>
          <w:szCs w:val="28"/>
        </w:rPr>
        <w:t xml:space="preserve">         b. </w:t>
      </w:r>
      <w:r w:rsidR="00F8189D" w:rsidRPr="00DF5930">
        <w:rPr>
          <w:sz w:val="36"/>
          <w:szCs w:val="28"/>
          <w:u w:val="single"/>
        </w:rPr>
        <w:t>Le nerf petit sciatique</w:t>
      </w:r>
      <w:r w:rsidR="00F8189D" w:rsidRPr="004A30D6">
        <w:rPr>
          <w:sz w:val="36"/>
          <w:szCs w:val="28"/>
        </w:rPr>
        <w:t xml:space="preserve"> </w:t>
      </w:r>
      <w:r w:rsidR="00F8189D" w:rsidRPr="00F8189D">
        <w:rPr>
          <w:sz w:val="28"/>
          <w:szCs w:val="28"/>
        </w:rPr>
        <w:t xml:space="preserve">: </w:t>
      </w:r>
    </w:p>
    <w:p w14:paraId="5FDA7949" w14:textId="77777777" w:rsidR="00F8189D" w:rsidRPr="00F8189D" w:rsidRDefault="00F8189D" w:rsidP="00F8189D">
      <w:pPr>
        <w:rPr>
          <w:sz w:val="28"/>
          <w:szCs w:val="28"/>
        </w:rPr>
      </w:pPr>
      <w:r w:rsidRPr="00F8189D">
        <w:rPr>
          <w:sz w:val="28"/>
          <w:szCs w:val="28"/>
        </w:rPr>
        <w:t xml:space="preserve">Le nerf petit sciatique se détache de la face postérieure de plexus et provient du tronc lombo-sacré et des deux premières sacrées. Il sort du bassin </w:t>
      </w:r>
      <w:r w:rsidR="004A30D6" w:rsidRPr="00F8189D">
        <w:rPr>
          <w:sz w:val="28"/>
          <w:szCs w:val="28"/>
        </w:rPr>
        <w:t>au-dessous</w:t>
      </w:r>
      <w:r w:rsidRPr="00F8189D">
        <w:rPr>
          <w:sz w:val="28"/>
          <w:szCs w:val="28"/>
        </w:rPr>
        <w:t xml:space="preserve"> du pyramidal, par la grande échancrure sciatique, en arrière du bord interne du grand sciatique. Le petit sciatique donne à la cuisse ses rameaux cruraux et poplités qui traversent l’aponévrose et se distribuent aux téguments de la face postérieure de la cuisse et le creux poplité. </w:t>
      </w:r>
    </w:p>
    <w:p w14:paraId="5B6BD7DC" w14:textId="77777777" w:rsidR="004A30D6" w:rsidRPr="004A30D6" w:rsidRDefault="004A30D6" w:rsidP="00F8189D">
      <w:pPr>
        <w:rPr>
          <w:sz w:val="36"/>
          <w:szCs w:val="36"/>
        </w:rPr>
      </w:pPr>
      <w:r>
        <w:rPr>
          <w:sz w:val="28"/>
          <w:szCs w:val="28"/>
        </w:rPr>
        <w:t xml:space="preserve">          </w:t>
      </w:r>
      <w:r w:rsidRPr="004A30D6">
        <w:rPr>
          <w:sz w:val="36"/>
          <w:szCs w:val="28"/>
        </w:rPr>
        <w:t xml:space="preserve">c. </w:t>
      </w:r>
      <w:r w:rsidR="00F8189D" w:rsidRPr="00DF5930">
        <w:rPr>
          <w:sz w:val="36"/>
          <w:szCs w:val="28"/>
          <w:u w:val="single"/>
        </w:rPr>
        <w:t>Les branches terminales du plexus lombaire</w:t>
      </w:r>
      <w:r w:rsidR="00F8189D" w:rsidRPr="004A30D6">
        <w:rPr>
          <w:sz w:val="36"/>
          <w:szCs w:val="28"/>
        </w:rPr>
        <w:t xml:space="preserve"> </w:t>
      </w:r>
      <w:r w:rsidR="00F8189D" w:rsidRPr="004A30D6">
        <w:rPr>
          <w:sz w:val="36"/>
          <w:szCs w:val="36"/>
        </w:rPr>
        <w:t>:</w:t>
      </w:r>
    </w:p>
    <w:p w14:paraId="5344F3CE" w14:textId="77777777" w:rsidR="004A30D6" w:rsidRDefault="00F8189D" w:rsidP="00F8189D">
      <w:pPr>
        <w:rPr>
          <w:sz w:val="28"/>
          <w:szCs w:val="28"/>
        </w:rPr>
      </w:pPr>
      <w:r w:rsidRPr="00F8189D">
        <w:rPr>
          <w:sz w:val="28"/>
          <w:szCs w:val="28"/>
        </w:rPr>
        <w:t xml:space="preserve"> Le plexus lombaire fournit à la cuisse quatre branches terminales</w:t>
      </w:r>
      <w:r w:rsidRPr="00F8189D">
        <w:rPr>
          <w:sz w:val="28"/>
          <w:szCs w:val="28"/>
          <w:u w:val="single"/>
        </w:rPr>
        <w:t xml:space="preserve"> </w:t>
      </w:r>
      <w:r w:rsidRPr="00F8189D">
        <w:rPr>
          <w:sz w:val="28"/>
          <w:szCs w:val="28"/>
        </w:rPr>
        <w:t>:</w:t>
      </w:r>
    </w:p>
    <w:p w14:paraId="1749FA5C" w14:textId="77777777" w:rsidR="004A30D6" w:rsidRDefault="004A30D6" w:rsidP="00F8189D">
      <w:pPr>
        <w:rPr>
          <w:sz w:val="28"/>
          <w:szCs w:val="28"/>
        </w:rPr>
      </w:pPr>
      <w:r>
        <w:rPr>
          <w:sz w:val="28"/>
          <w:szCs w:val="28"/>
        </w:rPr>
        <w:t xml:space="preserve"> - </w:t>
      </w:r>
      <w:r w:rsidR="00F8189D" w:rsidRPr="00F8189D">
        <w:rPr>
          <w:sz w:val="28"/>
          <w:szCs w:val="28"/>
        </w:rPr>
        <w:t xml:space="preserve">La branche crurale du </w:t>
      </w:r>
      <w:proofErr w:type="spellStart"/>
      <w:r w:rsidR="00F8189D" w:rsidRPr="00F8189D">
        <w:rPr>
          <w:sz w:val="28"/>
          <w:szCs w:val="28"/>
        </w:rPr>
        <w:t>génito</w:t>
      </w:r>
      <w:proofErr w:type="spellEnd"/>
      <w:r w:rsidR="00F8189D" w:rsidRPr="00F8189D">
        <w:rPr>
          <w:sz w:val="28"/>
          <w:szCs w:val="28"/>
        </w:rPr>
        <w:t>-</w:t>
      </w:r>
      <w:r w:rsidR="00F8189D" w:rsidRPr="004A30D6">
        <w:rPr>
          <w:sz w:val="28"/>
          <w:szCs w:val="28"/>
        </w:rPr>
        <w:t>crurale</w:t>
      </w:r>
    </w:p>
    <w:p w14:paraId="0C164AB5" w14:textId="77777777" w:rsidR="004A30D6" w:rsidRDefault="004A30D6" w:rsidP="00F8189D">
      <w:pPr>
        <w:rPr>
          <w:sz w:val="28"/>
          <w:szCs w:val="28"/>
        </w:rPr>
      </w:pPr>
      <w:r>
        <w:rPr>
          <w:sz w:val="28"/>
          <w:szCs w:val="28"/>
        </w:rPr>
        <w:t xml:space="preserve"> - Le nerf crural </w:t>
      </w:r>
    </w:p>
    <w:p w14:paraId="4E3CA678" w14:textId="77777777" w:rsidR="004A30D6" w:rsidRDefault="004A30D6" w:rsidP="00F8189D">
      <w:pPr>
        <w:rPr>
          <w:sz w:val="28"/>
          <w:szCs w:val="28"/>
        </w:rPr>
      </w:pPr>
      <w:r>
        <w:rPr>
          <w:sz w:val="28"/>
          <w:szCs w:val="28"/>
        </w:rPr>
        <w:t xml:space="preserve"> - Le nerf obturateur </w:t>
      </w:r>
    </w:p>
    <w:p w14:paraId="07CB2396" w14:textId="77777777" w:rsidR="009314E4" w:rsidRDefault="004A30D6" w:rsidP="00F8189D">
      <w:pPr>
        <w:rPr>
          <w:sz w:val="28"/>
          <w:szCs w:val="28"/>
        </w:rPr>
      </w:pPr>
      <w:r>
        <w:rPr>
          <w:sz w:val="28"/>
          <w:szCs w:val="28"/>
        </w:rPr>
        <w:t xml:space="preserve"> - </w:t>
      </w:r>
      <w:r w:rsidR="00F8189D" w:rsidRPr="004A30D6">
        <w:rPr>
          <w:sz w:val="28"/>
          <w:szCs w:val="28"/>
        </w:rPr>
        <w:t>Nerf fémoro-cutané</w:t>
      </w:r>
    </w:p>
    <w:p w14:paraId="1720EABD" w14:textId="77777777" w:rsidR="006A5D25" w:rsidRDefault="006A5D25" w:rsidP="00F8189D">
      <w:pPr>
        <w:rPr>
          <w:sz w:val="28"/>
          <w:szCs w:val="28"/>
        </w:rPr>
      </w:pPr>
    </w:p>
    <w:p w14:paraId="64DA25CE" w14:textId="77777777" w:rsidR="006A5D25" w:rsidRDefault="006A5D25" w:rsidP="00F8189D">
      <w:pPr>
        <w:rPr>
          <w:sz w:val="28"/>
          <w:szCs w:val="28"/>
        </w:rPr>
      </w:pPr>
    </w:p>
    <w:p w14:paraId="1FE9452D" w14:textId="77777777" w:rsidR="00CF44CC" w:rsidRPr="00CB201D" w:rsidRDefault="003A772F" w:rsidP="00F8189D">
      <w:pPr>
        <w:rPr>
          <w:sz w:val="36"/>
          <w:szCs w:val="36"/>
        </w:rPr>
      </w:pPr>
      <w:r>
        <w:rPr>
          <w:sz w:val="44"/>
          <w:szCs w:val="28"/>
        </w:rPr>
        <w:lastRenderedPageBreak/>
        <w:t xml:space="preserve">      </w:t>
      </w:r>
      <w:r w:rsidR="00CF44CC" w:rsidRPr="00CB201D">
        <w:rPr>
          <w:sz w:val="36"/>
          <w:szCs w:val="36"/>
        </w:rPr>
        <w:t xml:space="preserve">III. </w:t>
      </w:r>
      <w:r w:rsidR="00CF44CC" w:rsidRPr="00CB201D">
        <w:rPr>
          <w:sz w:val="36"/>
          <w:szCs w:val="36"/>
          <w:u w:val="single"/>
        </w:rPr>
        <w:t>E</w:t>
      </w:r>
      <w:r w:rsidR="00CB201D" w:rsidRPr="00CB201D">
        <w:rPr>
          <w:sz w:val="36"/>
          <w:szCs w:val="36"/>
          <w:u w:val="single"/>
        </w:rPr>
        <w:t>TUDE CLINIQUE</w:t>
      </w:r>
    </w:p>
    <w:p w14:paraId="530F940E" w14:textId="77777777" w:rsidR="00E35FE6" w:rsidRDefault="005938A7" w:rsidP="006A5D25">
      <w:pPr>
        <w:rPr>
          <w:sz w:val="28"/>
          <w:szCs w:val="28"/>
        </w:rPr>
      </w:pPr>
      <w:r>
        <w:rPr>
          <w:sz w:val="36"/>
          <w:szCs w:val="28"/>
        </w:rPr>
        <w:t xml:space="preserve">    </w:t>
      </w:r>
      <w:r w:rsidR="006A5D25" w:rsidRPr="00E35FE6">
        <w:rPr>
          <w:sz w:val="28"/>
          <w:szCs w:val="28"/>
        </w:rPr>
        <w:t>Le fémur est un os particuliè</w:t>
      </w:r>
      <w:r w:rsidRPr="00E35FE6">
        <w:rPr>
          <w:sz w:val="28"/>
          <w:szCs w:val="28"/>
        </w:rPr>
        <w:t xml:space="preserve">rement résistant aux  </w:t>
      </w:r>
      <w:r w:rsidR="006A5D25" w:rsidRPr="00E35FE6">
        <w:rPr>
          <w:sz w:val="28"/>
          <w:szCs w:val="28"/>
        </w:rPr>
        <w:t>traumatismes en r</w:t>
      </w:r>
      <w:r w:rsidRPr="00E35FE6">
        <w:rPr>
          <w:sz w:val="28"/>
          <w:szCs w:val="28"/>
        </w:rPr>
        <w:t xml:space="preserve">aison de son épaisseur et de sa </w:t>
      </w:r>
      <w:r w:rsidR="006A5D25" w:rsidRPr="00E35FE6">
        <w:rPr>
          <w:sz w:val="28"/>
          <w:szCs w:val="28"/>
        </w:rPr>
        <w:t xml:space="preserve">conformation anatomique avec ses 3 courbures qui lui confère une élasticité et </w:t>
      </w:r>
      <w:r w:rsidR="00E35FE6">
        <w:rPr>
          <w:sz w:val="28"/>
          <w:szCs w:val="28"/>
        </w:rPr>
        <w:t>une résistance remarquable.</w:t>
      </w:r>
    </w:p>
    <w:p w14:paraId="17AFCC95" w14:textId="77777777" w:rsidR="006A5D25" w:rsidRPr="00E35FE6" w:rsidRDefault="00E35FE6" w:rsidP="006A5D25">
      <w:pPr>
        <w:rPr>
          <w:sz w:val="28"/>
          <w:szCs w:val="28"/>
        </w:rPr>
      </w:pPr>
      <w:r>
        <w:rPr>
          <w:sz w:val="28"/>
          <w:szCs w:val="28"/>
        </w:rPr>
        <w:t xml:space="preserve">    </w:t>
      </w:r>
      <w:r w:rsidR="006A5D25" w:rsidRPr="00E35FE6">
        <w:rPr>
          <w:sz w:val="28"/>
          <w:szCs w:val="28"/>
        </w:rPr>
        <w:t xml:space="preserve"> Les 3 courbures et le bras de levier du col fémoral font que les contraintes sur l’os se </w:t>
      </w:r>
      <w:r w:rsidRPr="00E35FE6">
        <w:rPr>
          <w:sz w:val="28"/>
          <w:szCs w:val="28"/>
        </w:rPr>
        <w:t>répartissent</w:t>
      </w:r>
      <w:r w:rsidR="006A5D25" w:rsidRPr="00E35FE6">
        <w:rPr>
          <w:sz w:val="28"/>
          <w:szCs w:val="28"/>
        </w:rPr>
        <w:t xml:space="preserve"> en contrainte de compression et contrainte de tension qu’expliquent les caractéristiques des fractures et les particularités de leur traitement. La répartition de ces contraintes est telle que la zone de tension qui est externe, à la partie supérieure devient antérieure à la partie distale. </w:t>
      </w:r>
    </w:p>
    <w:p w14:paraId="4E482E65" w14:textId="77777777" w:rsidR="006A5D25" w:rsidRPr="006A5D25" w:rsidRDefault="009428FB" w:rsidP="006A5D25">
      <w:pPr>
        <w:rPr>
          <w:sz w:val="36"/>
          <w:szCs w:val="28"/>
        </w:rPr>
      </w:pPr>
      <w:r>
        <w:rPr>
          <w:sz w:val="36"/>
          <w:szCs w:val="28"/>
        </w:rPr>
        <w:t xml:space="preserve">             III.1.</w:t>
      </w:r>
      <w:r w:rsidR="005938A7">
        <w:rPr>
          <w:sz w:val="36"/>
          <w:szCs w:val="28"/>
        </w:rPr>
        <w:t xml:space="preserve"> </w:t>
      </w:r>
      <w:r w:rsidR="005938A7" w:rsidRPr="009428FB">
        <w:rPr>
          <w:sz w:val="36"/>
          <w:szCs w:val="28"/>
          <w:u w:val="single"/>
        </w:rPr>
        <w:t>Mécanismes des fractures</w:t>
      </w:r>
      <w:r w:rsidR="006A5D25" w:rsidRPr="006A5D25">
        <w:rPr>
          <w:sz w:val="36"/>
          <w:szCs w:val="28"/>
        </w:rPr>
        <w:t xml:space="preserve"> : </w:t>
      </w:r>
    </w:p>
    <w:p w14:paraId="4228B05C" w14:textId="77777777" w:rsidR="005938A7" w:rsidRPr="00E35FE6" w:rsidRDefault="006A5D25" w:rsidP="005938A7">
      <w:pPr>
        <w:rPr>
          <w:sz w:val="28"/>
          <w:szCs w:val="28"/>
        </w:rPr>
      </w:pPr>
      <w:r w:rsidRPr="00E35FE6">
        <w:rPr>
          <w:sz w:val="28"/>
          <w:szCs w:val="28"/>
        </w:rPr>
        <w:t>Il existe deux sortes de mécanismes des fractures :</w:t>
      </w:r>
    </w:p>
    <w:p w14:paraId="2E0280D4" w14:textId="77777777" w:rsidR="005938A7" w:rsidRDefault="005938A7" w:rsidP="005938A7">
      <w:pPr>
        <w:pStyle w:val="Paragraphedeliste"/>
        <w:numPr>
          <w:ilvl w:val="0"/>
          <w:numId w:val="4"/>
        </w:numPr>
        <w:rPr>
          <w:sz w:val="28"/>
          <w:szCs w:val="28"/>
        </w:rPr>
      </w:pPr>
      <w:r w:rsidRPr="00E35FE6">
        <w:rPr>
          <w:sz w:val="28"/>
          <w:szCs w:val="28"/>
        </w:rPr>
        <w:t xml:space="preserve"> Mécanisme direct :</w:t>
      </w:r>
      <w:r w:rsidR="006A5D25" w:rsidRPr="00E35FE6">
        <w:rPr>
          <w:sz w:val="28"/>
          <w:szCs w:val="28"/>
        </w:rPr>
        <w:t xml:space="preserve"> l'agent traumatisant doué d'une certaine énergie cinétique, vient frapper l'os qui cède au point d'impact. </w:t>
      </w:r>
    </w:p>
    <w:p w14:paraId="311522D4" w14:textId="77777777" w:rsidR="00E35FE6" w:rsidRPr="00E35FE6" w:rsidRDefault="00E35FE6" w:rsidP="00E35FE6">
      <w:pPr>
        <w:pStyle w:val="Paragraphedeliste"/>
        <w:rPr>
          <w:sz w:val="28"/>
          <w:szCs w:val="28"/>
        </w:rPr>
      </w:pPr>
    </w:p>
    <w:p w14:paraId="12E5E261" w14:textId="77777777" w:rsidR="005938A7" w:rsidRPr="00E35FE6" w:rsidRDefault="005938A7" w:rsidP="005938A7">
      <w:pPr>
        <w:pStyle w:val="Paragraphedeliste"/>
        <w:numPr>
          <w:ilvl w:val="0"/>
          <w:numId w:val="4"/>
        </w:numPr>
        <w:rPr>
          <w:sz w:val="28"/>
          <w:szCs w:val="28"/>
        </w:rPr>
      </w:pPr>
      <w:r w:rsidRPr="00E35FE6">
        <w:rPr>
          <w:sz w:val="28"/>
          <w:szCs w:val="28"/>
        </w:rPr>
        <w:t>Mécanisme indirect :</w:t>
      </w:r>
      <w:r w:rsidR="006A5D25" w:rsidRPr="00E35FE6">
        <w:rPr>
          <w:sz w:val="28"/>
          <w:szCs w:val="28"/>
        </w:rPr>
        <w:t xml:space="preserve"> l'énergie traumatisante impose à l'os déterminé sa rupture à distance du point d'application des forces. On distingue quatre variétés de contraintes qui déterminent les fractures :</w:t>
      </w:r>
    </w:p>
    <w:p w14:paraId="182A6208" w14:textId="77777777" w:rsidR="005938A7" w:rsidRPr="00E35FE6" w:rsidRDefault="005938A7" w:rsidP="005938A7">
      <w:pPr>
        <w:pStyle w:val="Paragraphedeliste"/>
        <w:rPr>
          <w:sz w:val="28"/>
          <w:szCs w:val="28"/>
        </w:rPr>
      </w:pPr>
      <w:r w:rsidRPr="00E35FE6">
        <w:rPr>
          <w:sz w:val="28"/>
          <w:szCs w:val="28"/>
        </w:rPr>
        <w:t xml:space="preserve">   - La compression axiale </w:t>
      </w:r>
      <w:r w:rsidR="006A5D25" w:rsidRPr="00E35FE6">
        <w:rPr>
          <w:sz w:val="28"/>
          <w:szCs w:val="28"/>
        </w:rPr>
        <w:t xml:space="preserve"> </w:t>
      </w:r>
    </w:p>
    <w:p w14:paraId="2CFF88A0" w14:textId="77777777" w:rsidR="005938A7" w:rsidRPr="00E35FE6" w:rsidRDefault="005938A7" w:rsidP="005938A7">
      <w:pPr>
        <w:pStyle w:val="Paragraphedeliste"/>
        <w:rPr>
          <w:sz w:val="28"/>
          <w:szCs w:val="28"/>
        </w:rPr>
      </w:pPr>
      <w:r w:rsidRPr="00E35FE6">
        <w:rPr>
          <w:sz w:val="28"/>
          <w:szCs w:val="28"/>
        </w:rPr>
        <w:t xml:space="preserve">   - </w:t>
      </w:r>
      <w:r w:rsidR="006A5D25" w:rsidRPr="00E35FE6">
        <w:rPr>
          <w:sz w:val="28"/>
          <w:szCs w:val="28"/>
        </w:rPr>
        <w:t>L'élongation</w:t>
      </w:r>
    </w:p>
    <w:p w14:paraId="6229330C" w14:textId="77777777" w:rsidR="005938A7" w:rsidRPr="00E35FE6" w:rsidRDefault="005938A7" w:rsidP="005938A7">
      <w:pPr>
        <w:pStyle w:val="Paragraphedeliste"/>
        <w:rPr>
          <w:sz w:val="28"/>
          <w:szCs w:val="28"/>
        </w:rPr>
      </w:pPr>
      <w:r w:rsidRPr="00E35FE6">
        <w:rPr>
          <w:sz w:val="28"/>
          <w:szCs w:val="28"/>
        </w:rPr>
        <w:t xml:space="preserve">   - La flexion </w:t>
      </w:r>
    </w:p>
    <w:p w14:paraId="619833CA" w14:textId="77777777" w:rsidR="005938A7" w:rsidRPr="00E35FE6" w:rsidRDefault="005938A7" w:rsidP="005938A7">
      <w:pPr>
        <w:pStyle w:val="Paragraphedeliste"/>
        <w:rPr>
          <w:sz w:val="28"/>
          <w:szCs w:val="28"/>
        </w:rPr>
      </w:pPr>
      <w:r w:rsidRPr="00E35FE6">
        <w:rPr>
          <w:sz w:val="28"/>
          <w:szCs w:val="28"/>
        </w:rPr>
        <w:t xml:space="preserve">   - </w:t>
      </w:r>
      <w:r w:rsidR="006A5D25" w:rsidRPr="00E35FE6">
        <w:rPr>
          <w:sz w:val="28"/>
          <w:szCs w:val="28"/>
        </w:rPr>
        <w:t>La torsion</w:t>
      </w:r>
    </w:p>
    <w:p w14:paraId="2707C3D2" w14:textId="77777777" w:rsidR="00597ABE" w:rsidRDefault="00597ABE" w:rsidP="00597ABE">
      <w:pPr>
        <w:rPr>
          <w:sz w:val="36"/>
          <w:szCs w:val="28"/>
        </w:rPr>
      </w:pPr>
      <w:r>
        <w:rPr>
          <w:sz w:val="36"/>
          <w:szCs w:val="28"/>
        </w:rPr>
        <w:t xml:space="preserve"> </w:t>
      </w:r>
      <w:r w:rsidR="009428FB">
        <w:rPr>
          <w:sz w:val="36"/>
          <w:szCs w:val="28"/>
        </w:rPr>
        <w:t>III.</w:t>
      </w:r>
      <w:r>
        <w:rPr>
          <w:sz w:val="36"/>
          <w:szCs w:val="28"/>
        </w:rPr>
        <w:t>2</w:t>
      </w:r>
      <w:r w:rsidR="009428FB">
        <w:rPr>
          <w:sz w:val="36"/>
          <w:szCs w:val="28"/>
        </w:rPr>
        <w:t>.</w:t>
      </w:r>
      <w:r>
        <w:rPr>
          <w:sz w:val="36"/>
          <w:szCs w:val="28"/>
        </w:rPr>
        <w:t xml:space="preserve"> </w:t>
      </w:r>
      <w:r w:rsidR="006A5D25" w:rsidRPr="009428FB">
        <w:rPr>
          <w:sz w:val="36"/>
          <w:szCs w:val="28"/>
          <w:u w:val="single"/>
        </w:rPr>
        <w:t>L'examen radiologique</w:t>
      </w:r>
      <w:r w:rsidR="006A5D25" w:rsidRPr="00597ABE">
        <w:rPr>
          <w:sz w:val="36"/>
          <w:szCs w:val="28"/>
        </w:rPr>
        <w:t xml:space="preserve"> : </w:t>
      </w:r>
    </w:p>
    <w:p w14:paraId="6FF0174B" w14:textId="77777777" w:rsidR="00597ABE" w:rsidRPr="00E35FE6" w:rsidRDefault="00597ABE" w:rsidP="00597ABE">
      <w:pPr>
        <w:rPr>
          <w:sz w:val="28"/>
          <w:szCs w:val="28"/>
        </w:rPr>
      </w:pPr>
      <w:r w:rsidRPr="00E35FE6">
        <w:rPr>
          <w:sz w:val="28"/>
          <w:szCs w:val="28"/>
        </w:rPr>
        <w:t>Comporte</w:t>
      </w:r>
      <w:r w:rsidR="006A5D25" w:rsidRPr="00E35FE6">
        <w:rPr>
          <w:sz w:val="28"/>
          <w:szCs w:val="28"/>
        </w:rPr>
        <w:t xml:space="preserve"> obligatoirement : </w:t>
      </w:r>
    </w:p>
    <w:p w14:paraId="68BA8770" w14:textId="77777777" w:rsidR="00597ABE" w:rsidRPr="00E35FE6" w:rsidRDefault="006A5D25" w:rsidP="00597ABE">
      <w:pPr>
        <w:pStyle w:val="Paragraphedeliste"/>
        <w:numPr>
          <w:ilvl w:val="0"/>
          <w:numId w:val="12"/>
        </w:numPr>
        <w:rPr>
          <w:sz w:val="28"/>
          <w:szCs w:val="28"/>
        </w:rPr>
      </w:pPr>
      <w:r w:rsidRPr="00E35FE6">
        <w:rPr>
          <w:sz w:val="28"/>
          <w:szCs w:val="28"/>
        </w:rPr>
        <w:t>Fémur de face et de profil (en entier),</w:t>
      </w:r>
    </w:p>
    <w:p w14:paraId="56EAC2CE" w14:textId="77777777" w:rsidR="00597ABE" w:rsidRPr="00E35FE6" w:rsidRDefault="006A5D25" w:rsidP="00597ABE">
      <w:pPr>
        <w:pStyle w:val="Paragraphedeliste"/>
        <w:numPr>
          <w:ilvl w:val="0"/>
          <w:numId w:val="12"/>
        </w:numPr>
        <w:rPr>
          <w:sz w:val="28"/>
          <w:szCs w:val="28"/>
        </w:rPr>
      </w:pPr>
      <w:r w:rsidRPr="00E35FE6">
        <w:rPr>
          <w:sz w:val="28"/>
          <w:szCs w:val="28"/>
        </w:rPr>
        <w:t xml:space="preserve"> Bassin de face,</w:t>
      </w:r>
    </w:p>
    <w:p w14:paraId="074040FD" w14:textId="77777777" w:rsidR="00597ABE" w:rsidRPr="00E35FE6" w:rsidRDefault="006A5D25" w:rsidP="00597ABE">
      <w:pPr>
        <w:pStyle w:val="Paragraphedeliste"/>
        <w:numPr>
          <w:ilvl w:val="0"/>
          <w:numId w:val="12"/>
        </w:numPr>
        <w:rPr>
          <w:sz w:val="28"/>
          <w:szCs w:val="28"/>
        </w:rPr>
      </w:pPr>
      <w:r w:rsidRPr="00E35FE6">
        <w:rPr>
          <w:sz w:val="28"/>
          <w:szCs w:val="28"/>
        </w:rPr>
        <w:t xml:space="preserve">Genou de face et de profil. </w:t>
      </w:r>
    </w:p>
    <w:p w14:paraId="4709EFD1" w14:textId="77777777" w:rsidR="00597ABE" w:rsidRPr="00E35FE6" w:rsidRDefault="006A5D25" w:rsidP="00597ABE">
      <w:pPr>
        <w:rPr>
          <w:sz w:val="28"/>
          <w:szCs w:val="28"/>
        </w:rPr>
      </w:pPr>
      <w:r w:rsidRPr="00E35FE6">
        <w:rPr>
          <w:sz w:val="28"/>
          <w:szCs w:val="28"/>
        </w:rPr>
        <w:t>Il permet d'apprécier :</w:t>
      </w:r>
    </w:p>
    <w:p w14:paraId="634210D2" w14:textId="77777777" w:rsidR="00597ABE" w:rsidRPr="00E35FE6" w:rsidRDefault="006A5D25" w:rsidP="00597ABE">
      <w:pPr>
        <w:pStyle w:val="Paragraphedeliste"/>
        <w:numPr>
          <w:ilvl w:val="0"/>
          <w:numId w:val="12"/>
        </w:numPr>
        <w:rPr>
          <w:sz w:val="28"/>
          <w:szCs w:val="28"/>
        </w:rPr>
      </w:pPr>
      <w:r w:rsidRPr="00597ABE">
        <w:rPr>
          <w:sz w:val="36"/>
          <w:szCs w:val="28"/>
        </w:rPr>
        <w:t xml:space="preserve"> </w:t>
      </w:r>
      <w:r w:rsidRPr="00E35FE6">
        <w:rPr>
          <w:sz w:val="28"/>
          <w:szCs w:val="28"/>
        </w:rPr>
        <w:t>Le siège du trait de la fracture,</w:t>
      </w:r>
    </w:p>
    <w:p w14:paraId="788C37B4" w14:textId="77777777" w:rsidR="00597ABE" w:rsidRPr="00E35FE6" w:rsidRDefault="006A5D25" w:rsidP="00597ABE">
      <w:pPr>
        <w:pStyle w:val="Paragraphedeliste"/>
        <w:numPr>
          <w:ilvl w:val="0"/>
          <w:numId w:val="12"/>
        </w:numPr>
        <w:rPr>
          <w:sz w:val="28"/>
          <w:szCs w:val="28"/>
        </w:rPr>
      </w:pPr>
      <w:r w:rsidRPr="00E35FE6">
        <w:rPr>
          <w:sz w:val="28"/>
          <w:szCs w:val="28"/>
        </w:rPr>
        <w:t xml:space="preserve"> Le déplacement,</w:t>
      </w:r>
    </w:p>
    <w:p w14:paraId="3641F86A" w14:textId="77777777" w:rsidR="00597ABE" w:rsidRPr="00E35FE6" w:rsidRDefault="006A5D25" w:rsidP="00597ABE">
      <w:pPr>
        <w:pStyle w:val="Paragraphedeliste"/>
        <w:numPr>
          <w:ilvl w:val="0"/>
          <w:numId w:val="12"/>
        </w:numPr>
        <w:rPr>
          <w:sz w:val="28"/>
          <w:szCs w:val="28"/>
        </w:rPr>
      </w:pPr>
      <w:r w:rsidRPr="00E35FE6">
        <w:rPr>
          <w:sz w:val="28"/>
          <w:szCs w:val="28"/>
        </w:rPr>
        <w:lastRenderedPageBreak/>
        <w:t xml:space="preserve"> Les lésions associées.</w:t>
      </w:r>
    </w:p>
    <w:p w14:paraId="1BE3D673" w14:textId="77777777" w:rsidR="00597ABE" w:rsidRPr="00E35FE6" w:rsidRDefault="006A5D25" w:rsidP="006A5D25">
      <w:pPr>
        <w:rPr>
          <w:sz w:val="28"/>
          <w:szCs w:val="28"/>
        </w:rPr>
      </w:pPr>
      <w:r w:rsidRPr="00E35FE6">
        <w:rPr>
          <w:sz w:val="28"/>
          <w:szCs w:val="28"/>
        </w:rPr>
        <w:t xml:space="preserve">Les fractures de la diaphyse du fémur seront étudiées en fonction de la localisation des traits : </w:t>
      </w:r>
    </w:p>
    <w:p w14:paraId="0EA6A863" w14:textId="77777777" w:rsidR="00597ABE" w:rsidRPr="00E35FE6" w:rsidRDefault="006A5D25" w:rsidP="00597ABE">
      <w:pPr>
        <w:pStyle w:val="Paragraphedeliste"/>
        <w:numPr>
          <w:ilvl w:val="0"/>
          <w:numId w:val="12"/>
        </w:numPr>
        <w:rPr>
          <w:sz w:val="28"/>
          <w:szCs w:val="28"/>
        </w:rPr>
      </w:pPr>
      <w:r w:rsidRPr="00E35FE6">
        <w:rPr>
          <w:sz w:val="28"/>
          <w:szCs w:val="28"/>
        </w:rPr>
        <w:t>fracture</w:t>
      </w:r>
      <w:r w:rsidR="00597ABE" w:rsidRPr="00E35FE6">
        <w:rPr>
          <w:sz w:val="28"/>
          <w:szCs w:val="28"/>
        </w:rPr>
        <w:t xml:space="preserve">s diaphysaires du 1/3 supérieur : </w:t>
      </w:r>
      <w:r w:rsidRPr="00E35FE6">
        <w:rPr>
          <w:sz w:val="28"/>
          <w:szCs w:val="28"/>
        </w:rPr>
        <w:t xml:space="preserve"> </w:t>
      </w:r>
    </w:p>
    <w:p w14:paraId="2A9690B1" w14:textId="77777777" w:rsidR="00597ABE" w:rsidRPr="00E35FE6" w:rsidRDefault="006A5D25" w:rsidP="00597ABE">
      <w:pPr>
        <w:pStyle w:val="Paragraphedeliste"/>
        <w:numPr>
          <w:ilvl w:val="0"/>
          <w:numId w:val="12"/>
        </w:numPr>
        <w:rPr>
          <w:sz w:val="28"/>
          <w:szCs w:val="28"/>
        </w:rPr>
      </w:pPr>
      <w:r w:rsidRPr="00E35FE6">
        <w:rPr>
          <w:sz w:val="28"/>
          <w:szCs w:val="28"/>
        </w:rPr>
        <w:t>Fractures diaphysaires du 1/3 moyen.</w:t>
      </w:r>
    </w:p>
    <w:p w14:paraId="6D39AF03" w14:textId="77777777" w:rsidR="00597ABE" w:rsidRPr="00E35FE6" w:rsidRDefault="006A5D25" w:rsidP="00597ABE">
      <w:pPr>
        <w:pStyle w:val="Paragraphedeliste"/>
        <w:numPr>
          <w:ilvl w:val="0"/>
          <w:numId w:val="12"/>
        </w:numPr>
        <w:rPr>
          <w:sz w:val="28"/>
          <w:szCs w:val="28"/>
        </w:rPr>
      </w:pPr>
      <w:r w:rsidRPr="00E35FE6">
        <w:rPr>
          <w:sz w:val="28"/>
          <w:szCs w:val="28"/>
        </w:rPr>
        <w:t xml:space="preserve">Fractures diaphysaires du 1/3 inférieur. </w:t>
      </w:r>
    </w:p>
    <w:p w14:paraId="58FC08B0" w14:textId="77777777" w:rsidR="00597ABE" w:rsidRPr="00E35FE6" w:rsidRDefault="00597ABE" w:rsidP="006A5D25">
      <w:pPr>
        <w:rPr>
          <w:sz w:val="40"/>
          <w:szCs w:val="28"/>
        </w:rPr>
      </w:pPr>
      <w:r w:rsidRPr="00E35FE6">
        <w:rPr>
          <w:sz w:val="40"/>
          <w:szCs w:val="28"/>
        </w:rPr>
        <w:t xml:space="preserve"> </w:t>
      </w:r>
      <w:r w:rsidRPr="009113C0">
        <w:rPr>
          <w:sz w:val="32"/>
          <w:szCs w:val="28"/>
        </w:rPr>
        <w:t>a-</w:t>
      </w:r>
      <w:r w:rsidR="006A5D25" w:rsidRPr="009113C0">
        <w:rPr>
          <w:sz w:val="32"/>
          <w:szCs w:val="28"/>
        </w:rPr>
        <w:t xml:space="preserve"> </w:t>
      </w:r>
      <w:r w:rsidRPr="00DF5930">
        <w:rPr>
          <w:sz w:val="32"/>
          <w:szCs w:val="28"/>
          <w:u w:val="single"/>
        </w:rPr>
        <w:t>les fractures</w:t>
      </w:r>
      <w:r w:rsidR="00695033" w:rsidRPr="00DF5930">
        <w:rPr>
          <w:sz w:val="32"/>
          <w:szCs w:val="28"/>
          <w:u w:val="single"/>
        </w:rPr>
        <w:t xml:space="preserve"> diaphysaires du 1/3 moyen</w:t>
      </w:r>
    </w:p>
    <w:p w14:paraId="57E638DA" w14:textId="77777777" w:rsidR="00695033" w:rsidRPr="00E35FE6" w:rsidRDefault="006A5D25" w:rsidP="00695033">
      <w:pPr>
        <w:pStyle w:val="Paragraphedeliste"/>
        <w:numPr>
          <w:ilvl w:val="0"/>
          <w:numId w:val="14"/>
        </w:numPr>
        <w:rPr>
          <w:sz w:val="28"/>
          <w:szCs w:val="28"/>
        </w:rPr>
      </w:pPr>
      <w:r w:rsidRPr="00DF5930">
        <w:rPr>
          <w:sz w:val="28"/>
          <w:szCs w:val="28"/>
          <w:u w:val="single"/>
        </w:rPr>
        <w:t>Etiologie</w:t>
      </w:r>
      <w:r w:rsidRPr="00E35FE6">
        <w:rPr>
          <w:sz w:val="28"/>
          <w:szCs w:val="28"/>
        </w:rPr>
        <w:t xml:space="preserve"> : </w:t>
      </w:r>
    </w:p>
    <w:p w14:paraId="361FF922" w14:textId="77777777" w:rsidR="006A5D25" w:rsidRPr="00E35FE6" w:rsidRDefault="00E35FE6" w:rsidP="00695033">
      <w:pPr>
        <w:rPr>
          <w:sz w:val="28"/>
          <w:szCs w:val="28"/>
        </w:rPr>
      </w:pPr>
      <w:r>
        <w:rPr>
          <w:sz w:val="28"/>
          <w:szCs w:val="28"/>
        </w:rPr>
        <w:t>C</w:t>
      </w:r>
      <w:r w:rsidR="006A5D25" w:rsidRPr="00E35FE6">
        <w:rPr>
          <w:sz w:val="28"/>
          <w:szCs w:val="28"/>
        </w:rPr>
        <w:t>e sont des fractures qui surviennent le plus souvent à la suite d’un choc direct très violent comme dans les accidents de la route ou d’un choc indirect as</w:t>
      </w:r>
      <w:r w:rsidR="00695033" w:rsidRPr="00E35FE6">
        <w:rPr>
          <w:sz w:val="28"/>
          <w:szCs w:val="28"/>
        </w:rPr>
        <w:t>sociant flexion ou torsion.</w:t>
      </w:r>
    </w:p>
    <w:p w14:paraId="03A56373" w14:textId="77777777" w:rsidR="00695033" w:rsidRPr="00E35FE6" w:rsidRDefault="006A5D25" w:rsidP="00695033">
      <w:pPr>
        <w:pStyle w:val="Paragraphedeliste"/>
        <w:numPr>
          <w:ilvl w:val="0"/>
          <w:numId w:val="14"/>
        </w:numPr>
        <w:rPr>
          <w:sz w:val="28"/>
          <w:szCs w:val="28"/>
        </w:rPr>
      </w:pPr>
      <w:r w:rsidRPr="007707B5">
        <w:rPr>
          <w:sz w:val="28"/>
          <w:szCs w:val="28"/>
          <w:u w:val="single"/>
        </w:rPr>
        <w:t>Anatomie Pathologique</w:t>
      </w:r>
      <w:r w:rsidRPr="00E35FE6">
        <w:rPr>
          <w:sz w:val="28"/>
          <w:szCs w:val="28"/>
        </w:rPr>
        <w:t xml:space="preserve"> :  </w:t>
      </w:r>
    </w:p>
    <w:p w14:paraId="7AE4DAF0" w14:textId="77777777" w:rsidR="006A5D25" w:rsidRPr="00E35FE6" w:rsidRDefault="00E35FE6" w:rsidP="00695033">
      <w:pPr>
        <w:rPr>
          <w:sz w:val="28"/>
          <w:szCs w:val="28"/>
        </w:rPr>
      </w:pPr>
      <w:r>
        <w:rPr>
          <w:sz w:val="28"/>
          <w:szCs w:val="28"/>
        </w:rPr>
        <w:t xml:space="preserve"> Le trait de fracture, c</w:t>
      </w:r>
      <w:r w:rsidR="006A5D25" w:rsidRPr="00E35FE6">
        <w:rPr>
          <w:sz w:val="28"/>
          <w:szCs w:val="28"/>
        </w:rPr>
        <w:t>omme dans toute fract</w:t>
      </w:r>
      <w:r>
        <w:rPr>
          <w:sz w:val="28"/>
          <w:szCs w:val="28"/>
        </w:rPr>
        <w:t xml:space="preserve">ure diaphysaire des membres, </w:t>
      </w:r>
      <w:r w:rsidR="006A5D25" w:rsidRPr="00E35FE6">
        <w:rPr>
          <w:sz w:val="28"/>
          <w:szCs w:val="28"/>
        </w:rPr>
        <w:t xml:space="preserve"> </w:t>
      </w:r>
      <w:proofErr w:type="spellStart"/>
      <w:r w:rsidR="006A5D25" w:rsidRPr="00E35FE6">
        <w:rPr>
          <w:sz w:val="28"/>
          <w:szCs w:val="28"/>
        </w:rPr>
        <w:t>peut être</w:t>
      </w:r>
      <w:proofErr w:type="spellEnd"/>
      <w:r w:rsidR="006A5D25" w:rsidRPr="00E35FE6">
        <w:rPr>
          <w:sz w:val="28"/>
          <w:szCs w:val="28"/>
        </w:rPr>
        <w:t xml:space="preserve"> : Transversal, oblique, spiroïdal ou comminutif </w:t>
      </w:r>
    </w:p>
    <w:p w14:paraId="38B010D0" w14:textId="77777777" w:rsidR="00695033" w:rsidRPr="00E35FE6" w:rsidRDefault="006A5D25" w:rsidP="006A5D25">
      <w:pPr>
        <w:rPr>
          <w:sz w:val="28"/>
          <w:szCs w:val="28"/>
        </w:rPr>
      </w:pPr>
      <w:r w:rsidRPr="00E35FE6">
        <w:rPr>
          <w:sz w:val="28"/>
          <w:szCs w:val="28"/>
        </w:rPr>
        <w:t>Le déplacement est constant et il entraîne une crosse bien visible sur le milieu de  la cuisse. Le déplacement associe plusieurs déplacements élémentaires :</w:t>
      </w:r>
    </w:p>
    <w:p w14:paraId="5581DD7E" w14:textId="77777777" w:rsidR="00695033" w:rsidRPr="00E35FE6" w:rsidRDefault="006A5D25" w:rsidP="006A5D25">
      <w:pPr>
        <w:rPr>
          <w:sz w:val="28"/>
          <w:szCs w:val="28"/>
        </w:rPr>
      </w:pPr>
      <w:r w:rsidRPr="00E35FE6">
        <w:rPr>
          <w:sz w:val="28"/>
          <w:szCs w:val="28"/>
        </w:rPr>
        <w:t xml:space="preserve"> -Angulation </w:t>
      </w:r>
    </w:p>
    <w:p w14:paraId="721B141F" w14:textId="77777777" w:rsidR="00695033" w:rsidRPr="00E35FE6" w:rsidRDefault="006A5D25" w:rsidP="006A5D25">
      <w:pPr>
        <w:rPr>
          <w:sz w:val="28"/>
          <w:szCs w:val="28"/>
        </w:rPr>
      </w:pPr>
      <w:r w:rsidRPr="00E35FE6">
        <w:rPr>
          <w:sz w:val="28"/>
          <w:szCs w:val="28"/>
        </w:rPr>
        <w:t xml:space="preserve">-Déplacement latéral </w:t>
      </w:r>
    </w:p>
    <w:p w14:paraId="13DFD1F1" w14:textId="77777777" w:rsidR="00695033" w:rsidRPr="00997CA2" w:rsidRDefault="006A5D25" w:rsidP="006A5D25">
      <w:pPr>
        <w:rPr>
          <w:sz w:val="28"/>
          <w:szCs w:val="28"/>
        </w:rPr>
      </w:pPr>
      <w:r w:rsidRPr="00997CA2">
        <w:rPr>
          <w:sz w:val="28"/>
          <w:szCs w:val="28"/>
        </w:rPr>
        <w:t>-Chevauchement</w:t>
      </w:r>
    </w:p>
    <w:p w14:paraId="0C85B497" w14:textId="77777777" w:rsidR="006A5D25" w:rsidRPr="00997CA2" w:rsidRDefault="006A5D25" w:rsidP="006A5D25">
      <w:pPr>
        <w:rPr>
          <w:sz w:val="28"/>
          <w:szCs w:val="28"/>
        </w:rPr>
      </w:pPr>
      <w:r w:rsidRPr="00997CA2">
        <w:rPr>
          <w:sz w:val="28"/>
          <w:szCs w:val="28"/>
        </w:rPr>
        <w:t xml:space="preserve"> -Rota</w:t>
      </w:r>
      <w:r w:rsidR="007707B5">
        <w:rPr>
          <w:sz w:val="28"/>
          <w:szCs w:val="28"/>
        </w:rPr>
        <w:t>tion externe du fragment distal:</w:t>
      </w:r>
      <w:r w:rsidRPr="00997CA2">
        <w:rPr>
          <w:sz w:val="28"/>
          <w:szCs w:val="28"/>
        </w:rPr>
        <w:t xml:space="preserve"> L’examen clinique permet de noter une douleur importante ou associée à une impotence totale du membre inférieur. </w:t>
      </w:r>
    </w:p>
    <w:p w14:paraId="006DB484" w14:textId="77777777" w:rsidR="00695033" w:rsidRPr="00997CA2" w:rsidRDefault="007707B5" w:rsidP="00695033">
      <w:pPr>
        <w:pStyle w:val="Paragraphedeliste"/>
        <w:numPr>
          <w:ilvl w:val="0"/>
          <w:numId w:val="14"/>
        </w:numPr>
        <w:rPr>
          <w:sz w:val="28"/>
          <w:szCs w:val="28"/>
        </w:rPr>
      </w:pPr>
      <w:r>
        <w:rPr>
          <w:sz w:val="28"/>
          <w:szCs w:val="28"/>
          <w:u w:val="single"/>
        </w:rPr>
        <w:t>Signes physiques</w:t>
      </w:r>
      <w:r w:rsidR="006A5D25" w:rsidRPr="00997CA2">
        <w:rPr>
          <w:sz w:val="28"/>
          <w:szCs w:val="28"/>
        </w:rPr>
        <w:t>:</w:t>
      </w:r>
    </w:p>
    <w:p w14:paraId="0BB2CD26" w14:textId="77777777" w:rsidR="00695033" w:rsidRPr="00997CA2" w:rsidRDefault="00695033" w:rsidP="00695033">
      <w:pPr>
        <w:rPr>
          <w:sz w:val="28"/>
          <w:szCs w:val="28"/>
        </w:rPr>
      </w:pPr>
      <w:r w:rsidRPr="00997CA2">
        <w:rPr>
          <w:sz w:val="28"/>
          <w:szCs w:val="28"/>
        </w:rPr>
        <w:t xml:space="preserve"> A l’inspection:</w:t>
      </w:r>
      <w:r w:rsidR="006A5D25" w:rsidRPr="00997CA2">
        <w:rPr>
          <w:sz w:val="28"/>
          <w:szCs w:val="28"/>
        </w:rPr>
        <w:t xml:space="preserve"> la déformation est caractéristique</w:t>
      </w:r>
    </w:p>
    <w:p w14:paraId="6574F030" w14:textId="77777777" w:rsidR="006A5D25" w:rsidRPr="00997CA2" w:rsidRDefault="00695033" w:rsidP="00695033">
      <w:pPr>
        <w:rPr>
          <w:sz w:val="28"/>
          <w:szCs w:val="28"/>
        </w:rPr>
      </w:pPr>
      <w:r>
        <w:rPr>
          <w:sz w:val="36"/>
          <w:szCs w:val="28"/>
        </w:rPr>
        <w:t xml:space="preserve"> </w:t>
      </w:r>
      <w:r w:rsidRPr="00997CA2">
        <w:rPr>
          <w:sz w:val="28"/>
          <w:szCs w:val="28"/>
        </w:rPr>
        <w:t>A la palpation:</w:t>
      </w:r>
      <w:r w:rsidR="006A5D25" w:rsidRPr="00997CA2">
        <w:rPr>
          <w:sz w:val="28"/>
          <w:szCs w:val="28"/>
        </w:rPr>
        <w:t xml:space="preserve"> l’existence de craquement osseux au niveau de la cuisse avec le choc qu’il faut prévenir ou traiter</w:t>
      </w:r>
      <w:r w:rsidR="00997CA2">
        <w:rPr>
          <w:sz w:val="28"/>
          <w:szCs w:val="28"/>
        </w:rPr>
        <w:t xml:space="preserve"> et d</w:t>
      </w:r>
      <w:r w:rsidR="006A5D25" w:rsidRPr="00997CA2">
        <w:rPr>
          <w:sz w:val="28"/>
          <w:szCs w:val="28"/>
        </w:rPr>
        <w:t xml:space="preserve">es complications, musculaires, cutanées et vasculaires. </w:t>
      </w:r>
    </w:p>
    <w:p w14:paraId="522F4E6B" w14:textId="77777777" w:rsidR="00695033" w:rsidRPr="00997CA2" w:rsidRDefault="006A5D25" w:rsidP="00695033">
      <w:pPr>
        <w:pStyle w:val="Paragraphedeliste"/>
        <w:numPr>
          <w:ilvl w:val="0"/>
          <w:numId w:val="14"/>
        </w:numPr>
        <w:rPr>
          <w:sz w:val="28"/>
          <w:szCs w:val="28"/>
        </w:rPr>
      </w:pPr>
      <w:r w:rsidRPr="007707B5">
        <w:rPr>
          <w:sz w:val="28"/>
          <w:szCs w:val="28"/>
          <w:u w:val="single"/>
        </w:rPr>
        <w:t>Evolution</w:t>
      </w:r>
      <w:r w:rsidRPr="00997CA2">
        <w:rPr>
          <w:sz w:val="28"/>
          <w:szCs w:val="28"/>
        </w:rPr>
        <w:t xml:space="preserve">: </w:t>
      </w:r>
    </w:p>
    <w:p w14:paraId="7BE05375" w14:textId="77777777" w:rsidR="00695033" w:rsidRPr="00997CA2" w:rsidRDefault="006A5D25" w:rsidP="00695033">
      <w:pPr>
        <w:rPr>
          <w:sz w:val="28"/>
          <w:szCs w:val="28"/>
        </w:rPr>
      </w:pPr>
      <w:r w:rsidRPr="00997CA2">
        <w:rPr>
          <w:sz w:val="28"/>
          <w:szCs w:val="28"/>
        </w:rPr>
        <w:lastRenderedPageBreak/>
        <w:t xml:space="preserve">Le traitement est urgent. </w:t>
      </w:r>
    </w:p>
    <w:p w14:paraId="67EEA19E" w14:textId="77777777" w:rsidR="00695033" w:rsidRPr="00997CA2" w:rsidRDefault="006A5D25" w:rsidP="00695033">
      <w:pPr>
        <w:pStyle w:val="Paragraphedeliste"/>
        <w:numPr>
          <w:ilvl w:val="0"/>
          <w:numId w:val="12"/>
        </w:numPr>
        <w:rPr>
          <w:sz w:val="28"/>
          <w:szCs w:val="28"/>
        </w:rPr>
      </w:pPr>
      <w:r w:rsidRPr="00997CA2">
        <w:rPr>
          <w:sz w:val="28"/>
          <w:szCs w:val="28"/>
        </w:rPr>
        <w:t xml:space="preserve">Traitée correctement, cette fracture consolide en 90 à 120 jours si elle est fermée, avec une reprise de la marche au 4ème mois si la réduction est correcte. </w:t>
      </w:r>
    </w:p>
    <w:p w14:paraId="48BB1CD0" w14:textId="77777777" w:rsidR="00695033" w:rsidRPr="00997CA2" w:rsidRDefault="006A5D25" w:rsidP="00695033">
      <w:pPr>
        <w:pStyle w:val="Paragraphedeliste"/>
        <w:numPr>
          <w:ilvl w:val="0"/>
          <w:numId w:val="12"/>
        </w:numPr>
        <w:rPr>
          <w:sz w:val="28"/>
          <w:szCs w:val="28"/>
        </w:rPr>
      </w:pPr>
      <w:r w:rsidRPr="00997CA2">
        <w:rPr>
          <w:sz w:val="28"/>
          <w:szCs w:val="28"/>
        </w:rPr>
        <w:t>Les complications : elles peuvent être redoutables L’amyotrophie La raideur du genou en rapport avec la rétraction musculaire et les accolements musculaires à l’os dus à une immobilisatio</w:t>
      </w:r>
      <w:r w:rsidR="00695033" w:rsidRPr="00997CA2">
        <w:rPr>
          <w:sz w:val="28"/>
          <w:szCs w:val="28"/>
        </w:rPr>
        <w:t>n</w:t>
      </w:r>
    </w:p>
    <w:p w14:paraId="4D4D3F6A" w14:textId="77777777" w:rsidR="006D4019" w:rsidRPr="009113C0" w:rsidRDefault="006D4019" w:rsidP="006D4019">
      <w:pPr>
        <w:ind w:left="360"/>
        <w:rPr>
          <w:sz w:val="32"/>
          <w:szCs w:val="28"/>
        </w:rPr>
      </w:pPr>
      <w:r w:rsidRPr="009113C0">
        <w:rPr>
          <w:sz w:val="32"/>
          <w:szCs w:val="28"/>
        </w:rPr>
        <w:t xml:space="preserve">  </w:t>
      </w:r>
      <w:r w:rsidR="00997CA2" w:rsidRPr="009113C0">
        <w:rPr>
          <w:sz w:val="32"/>
          <w:szCs w:val="28"/>
        </w:rPr>
        <w:t xml:space="preserve">b. </w:t>
      </w:r>
      <w:r w:rsidR="00997CA2" w:rsidRPr="007707B5">
        <w:rPr>
          <w:sz w:val="32"/>
          <w:szCs w:val="28"/>
          <w:u w:val="single"/>
        </w:rPr>
        <w:t>les fractures diaphys</w:t>
      </w:r>
      <w:r w:rsidRPr="007707B5">
        <w:rPr>
          <w:sz w:val="32"/>
          <w:szCs w:val="28"/>
          <w:u w:val="single"/>
        </w:rPr>
        <w:t>aire du 1/3 supérieur</w:t>
      </w:r>
    </w:p>
    <w:p w14:paraId="278695E8" w14:textId="77777777" w:rsidR="006A5D25" w:rsidRPr="006D4019" w:rsidRDefault="006A5D25" w:rsidP="006D4019">
      <w:pPr>
        <w:rPr>
          <w:sz w:val="28"/>
          <w:szCs w:val="28"/>
        </w:rPr>
      </w:pPr>
      <w:r w:rsidRPr="00997CA2">
        <w:rPr>
          <w:sz w:val="36"/>
          <w:szCs w:val="28"/>
        </w:rPr>
        <w:t xml:space="preserve"> </w:t>
      </w:r>
      <w:r w:rsidRPr="006D4019">
        <w:rPr>
          <w:sz w:val="28"/>
          <w:szCs w:val="28"/>
        </w:rPr>
        <w:t xml:space="preserve">Elles sont dues à des traumatismes </w:t>
      </w:r>
      <w:r w:rsidR="006D4019" w:rsidRPr="006D4019">
        <w:rPr>
          <w:sz w:val="28"/>
          <w:szCs w:val="28"/>
        </w:rPr>
        <w:t>indirects, le plus souvent.</w:t>
      </w:r>
      <w:r w:rsidRPr="006D4019">
        <w:rPr>
          <w:sz w:val="28"/>
          <w:szCs w:val="28"/>
        </w:rPr>
        <w:t xml:space="preserve"> </w:t>
      </w:r>
    </w:p>
    <w:p w14:paraId="7131BB4C" w14:textId="77777777" w:rsidR="006D4019" w:rsidRDefault="006A5D25" w:rsidP="006A5D25">
      <w:pPr>
        <w:rPr>
          <w:sz w:val="28"/>
          <w:szCs w:val="28"/>
        </w:rPr>
      </w:pPr>
      <w:r w:rsidRPr="006D4019">
        <w:rPr>
          <w:sz w:val="28"/>
          <w:szCs w:val="28"/>
        </w:rPr>
        <w:t xml:space="preserve">Le </w:t>
      </w:r>
      <w:r w:rsidR="006D4019">
        <w:rPr>
          <w:sz w:val="28"/>
          <w:szCs w:val="28"/>
        </w:rPr>
        <w:t>trait est transversal ou oblique</w:t>
      </w:r>
    </w:p>
    <w:p w14:paraId="1BEB4088" w14:textId="77777777" w:rsidR="006A5D25" w:rsidRPr="006D4019" w:rsidRDefault="006D4019" w:rsidP="006A5D25">
      <w:pPr>
        <w:rPr>
          <w:sz w:val="28"/>
          <w:szCs w:val="28"/>
        </w:rPr>
      </w:pPr>
      <w:r>
        <w:rPr>
          <w:sz w:val="28"/>
          <w:szCs w:val="28"/>
        </w:rPr>
        <w:t>L</w:t>
      </w:r>
      <w:r w:rsidR="006A5D25" w:rsidRPr="006D4019">
        <w:rPr>
          <w:sz w:val="28"/>
          <w:szCs w:val="28"/>
        </w:rPr>
        <w:t xml:space="preserve">es fractures comminutives sont dues aux chocs directs. </w:t>
      </w:r>
    </w:p>
    <w:p w14:paraId="2B1766DE" w14:textId="77777777" w:rsidR="006D4019" w:rsidRPr="009113C0" w:rsidRDefault="006D4019" w:rsidP="006A5D25">
      <w:pPr>
        <w:rPr>
          <w:sz w:val="32"/>
          <w:szCs w:val="28"/>
        </w:rPr>
      </w:pPr>
      <w:r w:rsidRPr="009113C0">
        <w:rPr>
          <w:sz w:val="36"/>
          <w:szCs w:val="28"/>
        </w:rPr>
        <w:t xml:space="preserve">     c. </w:t>
      </w:r>
      <w:r w:rsidRPr="007707B5">
        <w:rPr>
          <w:sz w:val="32"/>
          <w:szCs w:val="28"/>
          <w:u w:val="single"/>
        </w:rPr>
        <w:t>Les fractures diaphysaires du 1/3 inférieur</w:t>
      </w:r>
      <w:r w:rsidRPr="009113C0">
        <w:rPr>
          <w:sz w:val="32"/>
          <w:szCs w:val="28"/>
        </w:rPr>
        <w:t xml:space="preserve"> </w:t>
      </w:r>
    </w:p>
    <w:p w14:paraId="3BD214BC" w14:textId="77777777" w:rsidR="006D4019" w:rsidRPr="006D4019" w:rsidRDefault="006A5D25" w:rsidP="006A5D25">
      <w:pPr>
        <w:rPr>
          <w:sz w:val="28"/>
          <w:szCs w:val="28"/>
        </w:rPr>
      </w:pPr>
      <w:r w:rsidRPr="006D4019">
        <w:rPr>
          <w:sz w:val="28"/>
          <w:szCs w:val="28"/>
        </w:rPr>
        <w:t>Le traumatisme est important, le plus souvent in</w:t>
      </w:r>
      <w:r w:rsidR="006D4019" w:rsidRPr="006D4019">
        <w:rPr>
          <w:sz w:val="28"/>
          <w:szCs w:val="28"/>
        </w:rPr>
        <w:t xml:space="preserve">direct </w:t>
      </w:r>
    </w:p>
    <w:p w14:paraId="05725215" w14:textId="77777777" w:rsidR="006A5D25" w:rsidRPr="006D4019" w:rsidRDefault="006D4019" w:rsidP="006A5D25">
      <w:pPr>
        <w:rPr>
          <w:sz w:val="28"/>
          <w:szCs w:val="28"/>
        </w:rPr>
      </w:pPr>
      <w:r w:rsidRPr="006D4019">
        <w:rPr>
          <w:sz w:val="28"/>
          <w:szCs w:val="28"/>
        </w:rPr>
        <w:t>L</w:t>
      </w:r>
      <w:r w:rsidR="006A5D25" w:rsidRPr="006D4019">
        <w:rPr>
          <w:sz w:val="28"/>
          <w:szCs w:val="28"/>
        </w:rPr>
        <w:t>e trait est transversal ou oblique en b</w:t>
      </w:r>
      <w:r w:rsidR="00627AF4">
        <w:rPr>
          <w:sz w:val="28"/>
          <w:szCs w:val="28"/>
        </w:rPr>
        <w:t xml:space="preserve">as et en avant avec un fragment </w:t>
      </w:r>
      <w:r w:rsidR="006A5D25" w:rsidRPr="006D4019">
        <w:rPr>
          <w:sz w:val="28"/>
          <w:szCs w:val="28"/>
        </w:rPr>
        <w:t xml:space="preserve">supérieur acéré qui risque d’embrocher le système extenseur et un fragment inférieur qui risque de </w:t>
      </w:r>
      <w:r w:rsidR="007707B5">
        <w:rPr>
          <w:sz w:val="28"/>
          <w:szCs w:val="28"/>
        </w:rPr>
        <w:t>créer des lésions vasculonerveuses</w:t>
      </w:r>
      <w:r w:rsidR="006A5D25" w:rsidRPr="006D4019">
        <w:rPr>
          <w:sz w:val="28"/>
          <w:szCs w:val="28"/>
        </w:rPr>
        <w:t xml:space="preserve"> en arrière </w:t>
      </w:r>
    </w:p>
    <w:p w14:paraId="0DC3A4AE" w14:textId="77777777" w:rsidR="00627AF4" w:rsidRDefault="00627AF4" w:rsidP="006A5D25">
      <w:pPr>
        <w:rPr>
          <w:sz w:val="36"/>
          <w:szCs w:val="28"/>
        </w:rPr>
      </w:pPr>
      <w:r>
        <w:rPr>
          <w:sz w:val="36"/>
          <w:szCs w:val="28"/>
        </w:rPr>
        <w:t xml:space="preserve">    </w:t>
      </w:r>
      <w:r w:rsidR="009428FB">
        <w:rPr>
          <w:sz w:val="36"/>
          <w:szCs w:val="28"/>
        </w:rPr>
        <w:t xml:space="preserve">   </w:t>
      </w:r>
      <w:r>
        <w:rPr>
          <w:sz w:val="36"/>
          <w:szCs w:val="28"/>
        </w:rPr>
        <w:t xml:space="preserve"> </w:t>
      </w:r>
      <w:r w:rsidR="009428FB">
        <w:rPr>
          <w:sz w:val="36"/>
          <w:szCs w:val="28"/>
        </w:rPr>
        <w:t>III.</w:t>
      </w:r>
      <w:r>
        <w:rPr>
          <w:sz w:val="36"/>
          <w:szCs w:val="28"/>
        </w:rPr>
        <w:t>3.</w:t>
      </w:r>
      <w:r w:rsidR="006A5D25" w:rsidRPr="006A5D25">
        <w:rPr>
          <w:sz w:val="36"/>
          <w:szCs w:val="28"/>
        </w:rPr>
        <w:t xml:space="preserve"> </w:t>
      </w:r>
      <w:r w:rsidRPr="009428FB">
        <w:rPr>
          <w:sz w:val="36"/>
          <w:szCs w:val="28"/>
          <w:u w:val="single"/>
        </w:rPr>
        <w:t>Les complications</w:t>
      </w:r>
      <w:r w:rsidR="006A5D25" w:rsidRPr="006A5D25">
        <w:rPr>
          <w:sz w:val="36"/>
          <w:szCs w:val="28"/>
        </w:rPr>
        <w:t>:</w:t>
      </w:r>
    </w:p>
    <w:p w14:paraId="259171C4" w14:textId="77777777" w:rsidR="00627AF4" w:rsidRDefault="00627AF4" w:rsidP="006A5D25">
      <w:pPr>
        <w:rPr>
          <w:sz w:val="36"/>
          <w:szCs w:val="28"/>
        </w:rPr>
      </w:pPr>
      <w:r>
        <w:rPr>
          <w:sz w:val="36"/>
          <w:szCs w:val="28"/>
        </w:rPr>
        <w:t xml:space="preserve">       </w:t>
      </w:r>
      <w:r w:rsidRPr="00627AF4">
        <w:rPr>
          <w:sz w:val="32"/>
          <w:szCs w:val="28"/>
        </w:rPr>
        <w:t>a.</w:t>
      </w:r>
      <w:r w:rsidR="006A5D25" w:rsidRPr="00627AF4">
        <w:rPr>
          <w:sz w:val="32"/>
          <w:szCs w:val="28"/>
        </w:rPr>
        <w:t xml:space="preserve"> </w:t>
      </w:r>
      <w:r w:rsidR="007707B5">
        <w:rPr>
          <w:sz w:val="32"/>
          <w:szCs w:val="28"/>
          <w:u w:val="single"/>
        </w:rPr>
        <w:t>Complications précoces</w:t>
      </w:r>
      <w:r w:rsidR="006A5D25" w:rsidRPr="00627AF4">
        <w:rPr>
          <w:sz w:val="32"/>
          <w:szCs w:val="28"/>
        </w:rPr>
        <w:t xml:space="preserve">: </w:t>
      </w:r>
    </w:p>
    <w:p w14:paraId="57C63BC7" w14:textId="77777777" w:rsidR="00627AF4" w:rsidRPr="00627AF4" w:rsidRDefault="006A5D25" w:rsidP="00627AF4">
      <w:pPr>
        <w:pStyle w:val="Paragraphedeliste"/>
        <w:numPr>
          <w:ilvl w:val="0"/>
          <w:numId w:val="14"/>
        </w:numPr>
        <w:rPr>
          <w:sz w:val="28"/>
          <w:szCs w:val="28"/>
        </w:rPr>
      </w:pPr>
      <w:r w:rsidRPr="00627AF4">
        <w:rPr>
          <w:sz w:val="28"/>
          <w:szCs w:val="28"/>
        </w:rPr>
        <w:t>lésions cutanées et des autres parties moll</w:t>
      </w:r>
      <w:r w:rsidR="00627AF4" w:rsidRPr="00627AF4">
        <w:rPr>
          <w:sz w:val="28"/>
          <w:szCs w:val="28"/>
        </w:rPr>
        <w:t>es : de pronostic variable.</w:t>
      </w:r>
    </w:p>
    <w:p w14:paraId="6AF01762" w14:textId="77777777" w:rsidR="00627AF4" w:rsidRPr="00627AF4" w:rsidRDefault="006A5D25" w:rsidP="006A5D25">
      <w:pPr>
        <w:rPr>
          <w:sz w:val="28"/>
          <w:szCs w:val="28"/>
        </w:rPr>
      </w:pPr>
      <w:r w:rsidRPr="00627AF4">
        <w:rPr>
          <w:sz w:val="28"/>
          <w:szCs w:val="28"/>
        </w:rPr>
        <w:t xml:space="preserve"> CAUCHOIX, DUPARC ET BOULEZ nous permettent de les classer en trois types. </w:t>
      </w:r>
    </w:p>
    <w:p w14:paraId="17BDFF7E" w14:textId="77777777" w:rsidR="00627AF4" w:rsidRPr="00627AF4" w:rsidRDefault="006A5D25" w:rsidP="00627AF4">
      <w:pPr>
        <w:pStyle w:val="Paragraphedeliste"/>
        <w:numPr>
          <w:ilvl w:val="0"/>
          <w:numId w:val="12"/>
        </w:numPr>
        <w:rPr>
          <w:sz w:val="28"/>
          <w:szCs w:val="28"/>
        </w:rPr>
      </w:pPr>
      <w:r w:rsidRPr="007707B5">
        <w:rPr>
          <w:sz w:val="28"/>
          <w:szCs w:val="28"/>
          <w:u w:val="single"/>
        </w:rPr>
        <w:t>Type I</w:t>
      </w:r>
      <w:r w:rsidRPr="00627AF4">
        <w:rPr>
          <w:sz w:val="28"/>
          <w:szCs w:val="28"/>
        </w:rPr>
        <w:t xml:space="preserve"> : il s’agit de plaies sans décollement, ni contusion dont les berges saignent bien après excision</w:t>
      </w:r>
      <w:r w:rsidR="00627AF4">
        <w:rPr>
          <w:sz w:val="28"/>
          <w:szCs w:val="28"/>
        </w:rPr>
        <w:t xml:space="preserve"> </w:t>
      </w:r>
      <w:r w:rsidRPr="00627AF4">
        <w:rPr>
          <w:sz w:val="28"/>
          <w:szCs w:val="28"/>
        </w:rPr>
        <w:t xml:space="preserve">économique et peuvent être suturées sans contusion. Le pronostic est bon et se rapproche de celui des fractures fermées, le risque infectieux étant minime. </w:t>
      </w:r>
    </w:p>
    <w:p w14:paraId="6EFF4609" w14:textId="77777777" w:rsidR="00A1221E" w:rsidRPr="00A1221E" w:rsidRDefault="00627AF4" w:rsidP="00627AF4">
      <w:pPr>
        <w:pStyle w:val="Paragraphedeliste"/>
        <w:numPr>
          <w:ilvl w:val="0"/>
          <w:numId w:val="12"/>
        </w:numPr>
        <w:rPr>
          <w:szCs w:val="28"/>
        </w:rPr>
      </w:pPr>
      <w:r w:rsidRPr="007707B5">
        <w:rPr>
          <w:sz w:val="28"/>
          <w:szCs w:val="28"/>
          <w:u w:val="single"/>
        </w:rPr>
        <w:t>Type</w:t>
      </w:r>
      <w:r w:rsidR="006A5D25" w:rsidRPr="007707B5">
        <w:rPr>
          <w:sz w:val="28"/>
          <w:szCs w:val="28"/>
          <w:u w:val="single"/>
        </w:rPr>
        <w:t xml:space="preserve"> II</w:t>
      </w:r>
      <w:r w:rsidR="006A5D25" w:rsidRPr="00627AF4">
        <w:rPr>
          <w:sz w:val="28"/>
          <w:szCs w:val="28"/>
        </w:rPr>
        <w:t xml:space="preserve"> : caractérisé par son risque de nécrose</w:t>
      </w:r>
      <w:r w:rsidRPr="00627AF4">
        <w:rPr>
          <w:sz w:val="28"/>
          <w:szCs w:val="28"/>
        </w:rPr>
        <w:t xml:space="preserve"> c</w:t>
      </w:r>
      <w:r w:rsidR="00A1221E">
        <w:rPr>
          <w:sz w:val="28"/>
          <w:szCs w:val="28"/>
        </w:rPr>
        <w:t xml:space="preserve">utanée </w:t>
      </w:r>
      <w:r w:rsidR="006A5D25" w:rsidRPr="00A1221E">
        <w:rPr>
          <w:sz w:val="28"/>
          <w:szCs w:val="28"/>
        </w:rPr>
        <w:t>secondaire</w:t>
      </w:r>
      <w:r w:rsidR="00A1221E" w:rsidRPr="00A1221E">
        <w:rPr>
          <w:sz w:val="28"/>
          <w:szCs w:val="28"/>
        </w:rPr>
        <w:t>.</w:t>
      </w:r>
    </w:p>
    <w:p w14:paraId="522EA920" w14:textId="77777777" w:rsidR="00A1221E" w:rsidRDefault="006A5D25" w:rsidP="00A1221E">
      <w:pPr>
        <w:pStyle w:val="Paragraphedeliste"/>
        <w:rPr>
          <w:sz w:val="28"/>
          <w:szCs w:val="28"/>
        </w:rPr>
      </w:pPr>
      <w:r w:rsidRPr="00A1221E">
        <w:rPr>
          <w:sz w:val="36"/>
          <w:szCs w:val="28"/>
        </w:rPr>
        <w:t xml:space="preserve"> </w:t>
      </w:r>
      <w:r w:rsidR="00A1221E" w:rsidRPr="00A1221E">
        <w:rPr>
          <w:sz w:val="28"/>
          <w:szCs w:val="28"/>
        </w:rPr>
        <w:t>Il</w:t>
      </w:r>
      <w:r w:rsidRPr="00A1221E">
        <w:rPr>
          <w:sz w:val="28"/>
          <w:szCs w:val="28"/>
        </w:rPr>
        <w:t xml:space="preserve"> peut s’agir : </w:t>
      </w:r>
    </w:p>
    <w:p w14:paraId="631B1327" w14:textId="77777777" w:rsidR="00A1221E" w:rsidRDefault="006A5D25" w:rsidP="00A1221E">
      <w:pPr>
        <w:pStyle w:val="Paragraphedeliste"/>
        <w:rPr>
          <w:sz w:val="28"/>
          <w:szCs w:val="28"/>
        </w:rPr>
      </w:pPr>
      <w:r w:rsidRPr="00A1221E">
        <w:rPr>
          <w:sz w:val="28"/>
          <w:szCs w:val="28"/>
        </w:rPr>
        <w:t xml:space="preserve">De plaies délimitant des lambeaux de vitalité douteuse. </w:t>
      </w:r>
    </w:p>
    <w:p w14:paraId="20BAB9E7" w14:textId="77777777" w:rsidR="00A1221E" w:rsidRDefault="006A5D25" w:rsidP="00A1221E">
      <w:pPr>
        <w:pStyle w:val="Paragraphedeliste"/>
        <w:rPr>
          <w:sz w:val="28"/>
          <w:szCs w:val="28"/>
        </w:rPr>
      </w:pPr>
      <w:r w:rsidRPr="00A1221E">
        <w:rPr>
          <w:sz w:val="28"/>
          <w:szCs w:val="28"/>
        </w:rPr>
        <w:lastRenderedPageBreak/>
        <w:t xml:space="preserve">De plaies associées à un décollement sus – aponévrotique. </w:t>
      </w:r>
    </w:p>
    <w:p w14:paraId="367A9AA0" w14:textId="77777777" w:rsidR="00627AF4" w:rsidRPr="00A1221E" w:rsidRDefault="006A5D25" w:rsidP="00A1221E">
      <w:pPr>
        <w:pStyle w:val="Paragraphedeliste"/>
        <w:rPr>
          <w:sz w:val="28"/>
          <w:szCs w:val="28"/>
        </w:rPr>
      </w:pPr>
      <w:r w:rsidRPr="00A1221E">
        <w:rPr>
          <w:sz w:val="28"/>
          <w:szCs w:val="28"/>
        </w:rPr>
        <w:t>De plaies associées à une contusion plus ou moins étendue</w:t>
      </w:r>
      <w:r w:rsidRPr="00A1221E">
        <w:rPr>
          <w:sz w:val="36"/>
          <w:szCs w:val="28"/>
        </w:rPr>
        <w:t xml:space="preserve">. </w:t>
      </w:r>
    </w:p>
    <w:p w14:paraId="188ABF73" w14:textId="77777777" w:rsidR="006A5D25" w:rsidRPr="00A1221E" w:rsidRDefault="00627AF4" w:rsidP="006A5D25">
      <w:pPr>
        <w:rPr>
          <w:sz w:val="28"/>
          <w:szCs w:val="28"/>
        </w:rPr>
      </w:pPr>
      <w:r w:rsidRPr="00A1221E">
        <w:rPr>
          <w:sz w:val="28"/>
          <w:szCs w:val="28"/>
        </w:rPr>
        <w:t xml:space="preserve">    -   </w:t>
      </w:r>
      <w:r w:rsidRPr="007707B5">
        <w:rPr>
          <w:sz w:val="28"/>
          <w:szCs w:val="28"/>
          <w:u w:val="single"/>
        </w:rPr>
        <w:t>Type</w:t>
      </w:r>
      <w:r w:rsidR="006A5D25" w:rsidRPr="007707B5">
        <w:rPr>
          <w:sz w:val="28"/>
          <w:szCs w:val="28"/>
          <w:u w:val="single"/>
        </w:rPr>
        <w:t xml:space="preserve"> III</w:t>
      </w:r>
      <w:r w:rsidR="006A5D25" w:rsidRPr="00A1221E">
        <w:rPr>
          <w:sz w:val="28"/>
          <w:szCs w:val="28"/>
        </w:rPr>
        <w:t xml:space="preserve"> : caractérisé par une perte de substance cutanée en regard ou à proximité du foyer de fracture, entraînant une exposition de la fracture aux infections. </w:t>
      </w:r>
    </w:p>
    <w:p w14:paraId="1DDF51A8" w14:textId="77777777" w:rsidR="006A5D25" w:rsidRPr="00A1221E" w:rsidRDefault="006A5D25" w:rsidP="00627AF4">
      <w:pPr>
        <w:pStyle w:val="Paragraphedeliste"/>
        <w:numPr>
          <w:ilvl w:val="0"/>
          <w:numId w:val="14"/>
        </w:numPr>
        <w:rPr>
          <w:sz w:val="28"/>
          <w:szCs w:val="28"/>
        </w:rPr>
      </w:pPr>
      <w:r w:rsidRPr="00A1221E">
        <w:rPr>
          <w:sz w:val="28"/>
          <w:szCs w:val="28"/>
        </w:rPr>
        <w:t xml:space="preserve">Lésions vasculaires : il peut s’agir de compression, contusion ou </w:t>
      </w:r>
      <w:r w:rsidR="00627AF4" w:rsidRPr="00A1221E">
        <w:rPr>
          <w:sz w:val="28"/>
          <w:szCs w:val="28"/>
        </w:rPr>
        <w:t>dilacération</w:t>
      </w:r>
      <w:r w:rsidRPr="00A1221E">
        <w:rPr>
          <w:sz w:val="28"/>
          <w:szCs w:val="28"/>
        </w:rPr>
        <w:t xml:space="preserve"> d’un vaisseau artériel ou veineux. </w:t>
      </w:r>
    </w:p>
    <w:p w14:paraId="1B4C5A53" w14:textId="77777777" w:rsidR="006A5D25" w:rsidRPr="00A1221E" w:rsidRDefault="006A5D25" w:rsidP="00627AF4">
      <w:pPr>
        <w:pStyle w:val="Paragraphedeliste"/>
        <w:numPr>
          <w:ilvl w:val="0"/>
          <w:numId w:val="14"/>
        </w:numPr>
        <w:rPr>
          <w:sz w:val="28"/>
          <w:szCs w:val="28"/>
        </w:rPr>
      </w:pPr>
      <w:r w:rsidRPr="00A1221E">
        <w:rPr>
          <w:sz w:val="28"/>
          <w:szCs w:val="28"/>
        </w:rPr>
        <w:t xml:space="preserve">Lésions nerveuses : il </w:t>
      </w:r>
      <w:r w:rsidRPr="007707B5">
        <w:rPr>
          <w:sz w:val="28"/>
          <w:szCs w:val="28"/>
        </w:rPr>
        <w:t>s’agit</w:t>
      </w:r>
      <w:r w:rsidRPr="00A1221E">
        <w:rPr>
          <w:szCs w:val="28"/>
        </w:rPr>
        <w:t xml:space="preserve"> </w:t>
      </w:r>
      <w:r w:rsidRPr="00A1221E">
        <w:rPr>
          <w:sz w:val="28"/>
          <w:szCs w:val="28"/>
        </w:rPr>
        <w:t xml:space="preserve">de contusion, étirement arrachement ou section d’un nerf entraînant ainsi un trouble sensitif et ou moteur. </w:t>
      </w:r>
    </w:p>
    <w:p w14:paraId="5B31CFC8" w14:textId="77777777" w:rsidR="006A5D25" w:rsidRPr="006A5D25" w:rsidRDefault="00A1221E" w:rsidP="006A5D25">
      <w:pPr>
        <w:rPr>
          <w:sz w:val="36"/>
          <w:szCs w:val="28"/>
        </w:rPr>
      </w:pPr>
      <w:r>
        <w:rPr>
          <w:sz w:val="36"/>
          <w:szCs w:val="28"/>
        </w:rPr>
        <w:t xml:space="preserve">     b</w:t>
      </w:r>
      <w:r w:rsidR="005F5FE6">
        <w:rPr>
          <w:sz w:val="36"/>
          <w:szCs w:val="28"/>
        </w:rPr>
        <w:t xml:space="preserve">. </w:t>
      </w:r>
      <w:r w:rsidR="005F5FE6" w:rsidRPr="007707B5">
        <w:rPr>
          <w:sz w:val="36"/>
          <w:szCs w:val="28"/>
          <w:u w:val="single"/>
        </w:rPr>
        <w:t>Complications secondaires</w:t>
      </w:r>
      <w:r w:rsidR="006A5D25" w:rsidRPr="007707B5">
        <w:rPr>
          <w:sz w:val="36"/>
          <w:szCs w:val="28"/>
          <w:u w:val="single"/>
        </w:rPr>
        <w:t xml:space="preserve"> </w:t>
      </w:r>
      <w:r w:rsidR="006A5D25" w:rsidRPr="006A5D25">
        <w:rPr>
          <w:sz w:val="36"/>
          <w:szCs w:val="28"/>
        </w:rPr>
        <w:t xml:space="preserve">: </w:t>
      </w:r>
    </w:p>
    <w:p w14:paraId="20FD1D40" w14:textId="77777777" w:rsidR="005F5FE6" w:rsidRPr="005F5FE6" w:rsidRDefault="00A1221E" w:rsidP="005F5FE6">
      <w:pPr>
        <w:pStyle w:val="Paragraphedeliste"/>
        <w:numPr>
          <w:ilvl w:val="0"/>
          <w:numId w:val="15"/>
        </w:numPr>
        <w:rPr>
          <w:sz w:val="28"/>
          <w:szCs w:val="28"/>
        </w:rPr>
      </w:pPr>
      <w:r w:rsidRPr="007707B5">
        <w:rPr>
          <w:sz w:val="28"/>
          <w:szCs w:val="28"/>
          <w:u w:val="single"/>
        </w:rPr>
        <w:t>Les embolies graisseuse</w:t>
      </w:r>
      <w:r w:rsidR="005F5FE6" w:rsidRPr="007707B5">
        <w:rPr>
          <w:sz w:val="28"/>
          <w:szCs w:val="28"/>
          <w:u w:val="single"/>
        </w:rPr>
        <w:t>s</w:t>
      </w:r>
      <w:r w:rsidRPr="005F5FE6">
        <w:rPr>
          <w:sz w:val="28"/>
          <w:szCs w:val="28"/>
        </w:rPr>
        <w:t xml:space="preserve"> </w:t>
      </w:r>
      <w:r w:rsidR="006A5D25" w:rsidRPr="005F5FE6">
        <w:rPr>
          <w:sz w:val="36"/>
          <w:szCs w:val="28"/>
        </w:rPr>
        <w:t xml:space="preserve">: </w:t>
      </w:r>
    </w:p>
    <w:p w14:paraId="2957E1D0" w14:textId="77777777" w:rsidR="00A1221E" w:rsidRPr="005F5FE6" w:rsidRDefault="005F5FE6" w:rsidP="005F5FE6">
      <w:pPr>
        <w:rPr>
          <w:sz w:val="28"/>
          <w:szCs w:val="28"/>
        </w:rPr>
      </w:pPr>
      <w:r>
        <w:rPr>
          <w:sz w:val="28"/>
          <w:szCs w:val="28"/>
        </w:rPr>
        <w:t>O</w:t>
      </w:r>
      <w:r w:rsidRPr="005F5FE6">
        <w:rPr>
          <w:sz w:val="28"/>
          <w:szCs w:val="28"/>
        </w:rPr>
        <w:t>n pense généralement que c</w:t>
      </w:r>
      <w:r>
        <w:rPr>
          <w:sz w:val="28"/>
          <w:szCs w:val="28"/>
        </w:rPr>
        <w:t xml:space="preserve">ette </w:t>
      </w:r>
      <w:r w:rsidR="006A5D25" w:rsidRPr="005F5FE6">
        <w:rPr>
          <w:sz w:val="28"/>
          <w:szCs w:val="28"/>
        </w:rPr>
        <w:t>complication est due à des particules graisseuses migrant dans la circulation à partir du foyer de fracture et donnant surtout des manifestations pulmonaires et neurologiques. Elle se voit plus fréquemment après les fractures du fémur et du bassin. L’absence d’immobilisation du foyer de fracture pourrait favoriser cette complication qui survient en général quelques jours après le traumatisme (12</w:t>
      </w:r>
      <w:r w:rsidR="007707B5">
        <w:rPr>
          <w:sz w:val="28"/>
          <w:szCs w:val="28"/>
        </w:rPr>
        <w:t xml:space="preserve"> </w:t>
      </w:r>
      <w:r w:rsidR="006A5D25" w:rsidRPr="005F5FE6">
        <w:rPr>
          <w:sz w:val="28"/>
          <w:szCs w:val="28"/>
        </w:rPr>
        <w:t>à</w:t>
      </w:r>
      <w:r w:rsidR="007707B5">
        <w:rPr>
          <w:sz w:val="28"/>
          <w:szCs w:val="28"/>
        </w:rPr>
        <w:t xml:space="preserve"> </w:t>
      </w:r>
      <w:r w:rsidR="006A5D25" w:rsidRPr="005F5FE6">
        <w:rPr>
          <w:sz w:val="28"/>
          <w:szCs w:val="28"/>
        </w:rPr>
        <w:t>72 heures) chez les blessés en attente d’une opération. L’enclouage centromédullaire serait responsable de certaines embolies graisseuses.</w:t>
      </w:r>
    </w:p>
    <w:p w14:paraId="2B7EBFEE" w14:textId="77777777" w:rsidR="005F5FE6" w:rsidRDefault="006A5D25" w:rsidP="005F5FE6">
      <w:pPr>
        <w:pStyle w:val="Paragraphedeliste"/>
        <w:numPr>
          <w:ilvl w:val="0"/>
          <w:numId w:val="15"/>
        </w:numPr>
        <w:rPr>
          <w:sz w:val="28"/>
          <w:szCs w:val="28"/>
        </w:rPr>
      </w:pPr>
      <w:r w:rsidRPr="007707B5">
        <w:rPr>
          <w:sz w:val="28"/>
          <w:szCs w:val="28"/>
          <w:u w:val="single"/>
        </w:rPr>
        <w:t>Le syndrome de loge</w:t>
      </w:r>
      <w:r w:rsidRPr="005F5FE6">
        <w:rPr>
          <w:sz w:val="28"/>
          <w:szCs w:val="28"/>
        </w:rPr>
        <w:t xml:space="preserve"> : </w:t>
      </w:r>
    </w:p>
    <w:p w14:paraId="3895DF5C" w14:textId="77777777" w:rsidR="00A1221E" w:rsidRPr="005F5FE6" w:rsidRDefault="005F5FE6" w:rsidP="005F5FE6">
      <w:pPr>
        <w:rPr>
          <w:sz w:val="28"/>
          <w:szCs w:val="28"/>
        </w:rPr>
      </w:pPr>
      <w:r>
        <w:rPr>
          <w:sz w:val="28"/>
          <w:szCs w:val="28"/>
        </w:rPr>
        <w:t>I</w:t>
      </w:r>
      <w:r w:rsidR="006A5D25" w:rsidRPr="005F5FE6">
        <w:rPr>
          <w:sz w:val="28"/>
          <w:szCs w:val="28"/>
        </w:rPr>
        <w:t xml:space="preserve">l s’agit d’œdème tissulaire entrainant une hyperpression dans les loges aponévrotiques d’un segment du membre. Cette hyperpression dans la loge </w:t>
      </w:r>
      <w:r w:rsidR="007707B5" w:rsidRPr="005F5FE6">
        <w:rPr>
          <w:sz w:val="28"/>
          <w:szCs w:val="28"/>
        </w:rPr>
        <w:t>a</w:t>
      </w:r>
      <w:r w:rsidR="006A5D25" w:rsidRPr="005F5FE6">
        <w:rPr>
          <w:sz w:val="28"/>
          <w:szCs w:val="28"/>
        </w:rPr>
        <w:t xml:space="preserve"> pour conséquence une ischémie aigue qui peut mettre en jeu le pronostic vital du membre.</w:t>
      </w:r>
    </w:p>
    <w:p w14:paraId="68A6945A" w14:textId="77777777" w:rsidR="005F5FE6" w:rsidRPr="005F5FE6" w:rsidRDefault="006A5D25" w:rsidP="005F5FE6">
      <w:pPr>
        <w:pStyle w:val="Paragraphedeliste"/>
        <w:numPr>
          <w:ilvl w:val="0"/>
          <w:numId w:val="15"/>
        </w:numPr>
        <w:rPr>
          <w:sz w:val="36"/>
          <w:szCs w:val="28"/>
        </w:rPr>
      </w:pPr>
      <w:r w:rsidRPr="000C3BDC">
        <w:rPr>
          <w:sz w:val="28"/>
          <w:szCs w:val="28"/>
          <w:u w:val="single"/>
        </w:rPr>
        <w:t xml:space="preserve">L’algodystrophie </w:t>
      </w:r>
      <w:r w:rsidRPr="005F5FE6">
        <w:rPr>
          <w:sz w:val="28"/>
          <w:szCs w:val="28"/>
        </w:rPr>
        <w:t xml:space="preserve">: </w:t>
      </w:r>
    </w:p>
    <w:p w14:paraId="599628EB" w14:textId="77777777" w:rsidR="006A5D25" w:rsidRPr="005F5FE6" w:rsidRDefault="005F5FE6" w:rsidP="005F5FE6">
      <w:pPr>
        <w:rPr>
          <w:sz w:val="36"/>
          <w:szCs w:val="28"/>
        </w:rPr>
      </w:pPr>
      <w:r>
        <w:rPr>
          <w:sz w:val="28"/>
          <w:szCs w:val="28"/>
        </w:rPr>
        <w:t>C</w:t>
      </w:r>
      <w:r w:rsidR="006A5D25" w:rsidRPr="005F5FE6">
        <w:rPr>
          <w:sz w:val="28"/>
          <w:szCs w:val="28"/>
        </w:rPr>
        <w:t xml:space="preserve">’est un syndrome </w:t>
      </w:r>
      <w:proofErr w:type="spellStart"/>
      <w:r w:rsidR="006A5D25" w:rsidRPr="005F5FE6">
        <w:rPr>
          <w:sz w:val="28"/>
          <w:szCs w:val="28"/>
        </w:rPr>
        <w:t>douleur</w:t>
      </w:r>
      <w:r w:rsidR="000C3BDC">
        <w:rPr>
          <w:sz w:val="28"/>
          <w:szCs w:val="28"/>
        </w:rPr>
        <w:t>eux</w:t>
      </w:r>
      <w:proofErr w:type="spellEnd"/>
      <w:r w:rsidR="006A5D25" w:rsidRPr="005F5FE6">
        <w:rPr>
          <w:sz w:val="28"/>
          <w:szCs w:val="28"/>
        </w:rPr>
        <w:t xml:space="preserve"> d’une main, d’un pied ou de tout un membre, avec troubles vasomoteurs et trophiques, et déminéralisation osseuse prononcée. L’algodystrophie résulte vraisemblablement d’une perturbation du fonctionnement des nerfs sympathiques d’un membre. S’installant à la suite </w:t>
      </w:r>
      <w:r w:rsidR="006A5D25" w:rsidRPr="005F5FE6">
        <w:rPr>
          <w:sz w:val="28"/>
          <w:szCs w:val="28"/>
        </w:rPr>
        <w:lastRenderedPageBreak/>
        <w:t xml:space="preserve">d’un traumatisme (fracture, entorse) d’une intervention chirurgicale ou sans cause apparente. </w:t>
      </w:r>
    </w:p>
    <w:p w14:paraId="70ACB29C" w14:textId="77777777" w:rsidR="005F5FE6" w:rsidRDefault="005F5FE6" w:rsidP="006A5D25">
      <w:pPr>
        <w:rPr>
          <w:sz w:val="36"/>
          <w:szCs w:val="28"/>
        </w:rPr>
      </w:pPr>
      <w:r>
        <w:rPr>
          <w:sz w:val="36"/>
          <w:szCs w:val="28"/>
        </w:rPr>
        <w:t>c.</w:t>
      </w:r>
      <w:r w:rsidR="006A5D25" w:rsidRPr="006A5D25">
        <w:rPr>
          <w:sz w:val="36"/>
          <w:szCs w:val="28"/>
        </w:rPr>
        <w:t xml:space="preserve"> </w:t>
      </w:r>
      <w:r w:rsidR="000C3BDC">
        <w:rPr>
          <w:sz w:val="36"/>
          <w:szCs w:val="28"/>
          <w:u w:val="single"/>
        </w:rPr>
        <w:t>Les complications tardives</w:t>
      </w:r>
      <w:r w:rsidR="006A5D25" w:rsidRPr="006A5D25">
        <w:rPr>
          <w:sz w:val="36"/>
          <w:szCs w:val="28"/>
        </w:rPr>
        <w:t>:</w:t>
      </w:r>
    </w:p>
    <w:p w14:paraId="2C4CF273" w14:textId="77777777" w:rsidR="005F5FE6" w:rsidRPr="00F364EB" w:rsidRDefault="000C3BDC" w:rsidP="005F5FE6">
      <w:pPr>
        <w:pStyle w:val="Paragraphedeliste"/>
        <w:numPr>
          <w:ilvl w:val="0"/>
          <w:numId w:val="15"/>
        </w:numPr>
        <w:rPr>
          <w:sz w:val="28"/>
          <w:szCs w:val="28"/>
        </w:rPr>
      </w:pPr>
      <w:r>
        <w:rPr>
          <w:sz w:val="28"/>
          <w:szCs w:val="28"/>
          <w:u w:val="single"/>
        </w:rPr>
        <w:t>la pseudarthrose</w:t>
      </w:r>
      <w:r w:rsidR="006A5D25" w:rsidRPr="00F364EB">
        <w:rPr>
          <w:sz w:val="28"/>
          <w:szCs w:val="28"/>
        </w:rPr>
        <w:t>:</w:t>
      </w:r>
    </w:p>
    <w:p w14:paraId="1EFDEF49" w14:textId="77777777" w:rsidR="006A5D25" w:rsidRPr="00F364EB" w:rsidRDefault="006A5D25" w:rsidP="005F5FE6">
      <w:pPr>
        <w:rPr>
          <w:sz w:val="28"/>
          <w:szCs w:val="28"/>
        </w:rPr>
      </w:pPr>
      <w:r w:rsidRPr="00F364EB">
        <w:rPr>
          <w:sz w:val="28"/>
          <w:szCs w:val="28"/>
        </w:rPr>
        <w:t xml:space="preserve"> </w:t>
      </w:r>
      <w:r w:rsidR="005F5FE6" w:rsidRPr="00F364EB">
        <w:rPr>
          <w:sz w:val="28"/>
          <w:szCs w:val="28"/>
        </w:rPr>
        <w:t xml:space="preserve">C’est la constatation d’une absence </w:t>
      </w:r>
      <w:r w:rsidRPr="00F364EB">
        <w:rPr>
          <w:sz w:val="28"/>
          <w:szCs w:val="28"/>
        </w:rPr>
        <w:t xml:space="preserve">définitive de consolidation aboutissant à la création d’une fausse articulation, siège d’une mobilité plus ou moins importante. </w:t>
      </w:r>
    </w:p>
    <w:p w14:paraId="0ED17E44" w14:textId="77777777" w:rsidR="005F5FE6" w:rsidRPr="00F364EB" w:rsidRDefault="005F5FE6" w:rsidP="005F5FE6">
      <w:pPr>
        <w:pStyle w:val="Paragraphedeliste"/>
        <w:numPr>
          <w:ilvl w:val="0"/>
          <w:numId w:val="15"/>
        </w:numPr>
        <w:rPr>
          <w:sz w:val="28"/>
          <w:szCs w:val="28"/>
        </w:rPr>
      </w:pPr>
      <w:proofErr w:type="gramStart"/>
      <w:r w:rsidRPr="000C3BDC">
        <w:rPr>
          <w:sz w:val="28"/>
          <w:szCs w:val="28"/>
          <w:u w:val="single"/>
        </w:rPr>
        <w:t>Le cal vicieux</w:t>
      </w:r>
      <w:proofErr w:type="gramEnd"/>
      <w:r w:rsidR="006A5D25" w:rsidRPr="00F364EB">
        <w:rPr>
          <w:sz w:val="28"/>
          <w:szCs w:val="28"/>
        </w:rPr>
        <w:t xml:space="preserve">: </w:t>
      </w:r>
    </w:p>
    <w:p w14:paraId="15E5B9C4" w14:textId="77777777" w:rsidR="006A5D25" w:rsidRPr="00F364EB" w:rsidRDefault="00F364EB" w:rsidP="005F5FE6">
      <w:pPr>
        <w:rPr>
          <w:sz w:val="28"/>
          <w:szCs w:val="28"/>
        </w:rPr>
      </w:pPr>
      <w:r w:rsidRPr="00F364EB">
        <w:rPr>
          <w:sz w:val="28"/>
          <w:szCs w:val="28"/>
        </w:rPr>
        <w:t>C</w:t>
      </w:r>
      <w:r w:rsidR="006A5D25" w:rsidRPr="00F364EB">
        <w:rPr>
          <w:sz w:val="28"/>
          <w:szCs w:val="28"/>
        </w:rPr>
        <w:t>’est une fracture ayant consolidé en mauvaise position.</w:t>
      </w:r>
    </w:p>
    <w:p w14:paraId="29145D7C" w14:textId="77777777" w:rsidR="005F5FE6" w:rsidRPr="00F364EB" w:rsidRDefault="006A5D25" w:rsidP="005F5FE6">
      <w:pPr>
        <w:pStyle w:val="Paragraphedeliste"/>
        <w:numPr>
          <w:ilvl w:val="0"/>
          <w:numId w:val="15"/>
        </w:numPr>
        <w:rPr>
          <w:sz w:val="28"/>
          <w:szCs w:val="28"/>
        </w:rPr>
      </w:pPr>
      <w:r w:rsidRPr="000C3BDC">
        <w:rPr>
          <w:sz w:val="28"/>
          <w:szCs w:val="28"/>
          <w:u w:val="single"/>
        </w:rPr>
        <w:t>La raideur articulaire</w:t>
      </w:r>
      <w:r w:rsidRPr="00F364EB">
        <w:rPr>
          <w:sz w:val="28"/>
          <w:szCs w:val="28"/>
        </w:rPr>
        <w:t xml:space="preserve">: </w:t>
      </w:r>
    </w:p>
    <w:p w14:paraId="0D532A41" w14:textId="77777777" w:rsidR="006A5D25" w:rsidRPr="00F364EB" w:rsidRDefault="00F364EB" w:rsidP="005F5FE6">
      <w:pPr>
        <w:rPr>
          <w:sz w:val="28"/>
          <w:szCs w:val="28"/>
        </w:rPr>
      </w:pPr>
      <w:r w:rsidRPr="00F364EB">
        <w:rPr>
          <w:sz w:val="28"/>
          <w:szCs w:val="28"/>
        </w:rPr>
        <w:t>E</w:t>
      </w:r>
      <w:r w:rsidR="006A5D25" w:rsidRPr="00F364EB">
        <w:rPr>
          <w:sz w:val="28"/>
          <w:szCs w:val="28"/>
        </w:rPr>
        <w:t xml:space="preserve">lle est consécutive soit à des immobilisations trop prolongées soit à des fractures articulaires. </w:t>
      </w:r>
    </w:p>
    <w:p w14:paraId="4A88A8AC" w14:textId="77777777" w:rsidR="005F5FE6" w:rsidRPr="00F364EB" w:rsidRDefault="000C3BDC" w:rsidP="005F5FE6">
      <w:pPr>
        <w:pStyle w:val="Paragraphedeliste"/>
        <w:numPr>
          <w:ilvl w:val="0"/>
          <w:numId w:val="15"/>
        </w:numPr>
        <w:rPr>
          <w:sz w:val="28"/>
          <w:szCs w:val="28"/>
        </w:rPr>
      </w:pPr>
      <w:r>
        <w:rPr>
          <w:sz w:val="28"/>
          <w:szCs w:val="28"/>
          <w:u w:val="single"/>
        </w:rPr>
        <w:t>L’ostéite</w:t>
      </w:r>
      <w:r w:rsidR="006A5D25" w:rsidRPr="00F364EB">
        <w:rPr>
          <w:sz w:val="28"/>
          <w:szCs w:val="28"/>
        </w:rPr>
        <w:t>:</w:t>
      </w:r>
    </w:p>
    <w:p w14:paraId="77BBBD00" w14:textId="77777777" w:rsidR="006A5D25" w:rsidRPr="00F364EB" w:rsidRDefault="00F364EB" w:rsidP="005F5FE6">
      <w:pPr>
        <w:rPr>
          <w:sz w:val="28"/>
          <w:szCs w:val="28"/>
        </w:rPr>
      </w:pPr>
      <w:r>
        <w:rPr>
          <w:sz w:val="28"/>
          <w:szCs w:val="28"/>
        </w:rPr>
        <w:t xml:space="preserve"> I</w:t>
      </w:r>
      <w:r w:rsidR="006A5D25" w:rsidRPr="00F364EB">
        <w:rPr>
          <w:sz w:val="28"/>
          <w:szCs w:val="28"/>
        </w:rPr>
        <w:t xml:space="preserve">l s’agit ici d’une infection osseuse chronique entretenue par le matériel et évoluant dans un foyer de fracture déjà consolidé. </w:t>
      </w:r>
    </w:p>
    <w:p w14:paraId="784EA621" w14:textId="77777777" w:rsidR="006A5D25" w:rsidRPr="00F364EB" w:rsidRDefault="006A5D25" w:rsidP="006A5D25">
      <w:pPr>
        <w:rPr>
          <w:sz w:val="28"/>
          <w:szCs w:val="28"/>
        </w:rPr>
      </w:pPr>
    </w:p>
    <w:p w14:paraId="7C482703" w14:textId="77777777" w:rsidR="000C3BDC" w:rsidRPr="00F364EB" w:rsidRDefault="00F364EB" w:rsidP="006A5D25">
      <w:pPr>
        <w:rPr>
          <w:sz w:val="28"/>
          <w:szCs w:val="28"/>
        </w:rPr>
      </w:pPr>
      <w:r w:rsidRPr="00F364EB">
        <w:rPr>
          <w:sz w:val="36"/>
          <w:szCs w:val="28"/>
        </w:rPr>
        <w:t xml:space="preserve">    </w:t>
      </w:r>
      <w:r w:rsidR="009428FB">
        <w:rPr>
          <w:sz w:val="36"/>
          <w:szCs w:val="28"/>
        </w:rPr>
        <w:t>I</w:t>
      </w:r>
      <w:r w:rsidRPr="00F364EB">
        <w:rPr>
          <w:sz w:val="36"/>
          <w:szCs w:val="28"/>
        </w:rPr>
        <w:t xml:space="preserve">V.  </w:t>
      </w:r>
      <w:r w:rsidR="006A5D25" w:rsidRPr="00CB201D">
        <w:rPr>
          <w:sz w:val="36"/>
          <w:szCs w:val="28"/>
          <w:u w:val="single"/>
        </w:rPr>
        <w:t>LES MOYENS THERAPEUTIQUES</w:t>
      </w:r>
      <w:r w:rsidR="006A5D25" w:rsidRPr="00F364EB">
        <w:rPr>
          <w:sz w:val="36"/>
          <w:szCs w:val="28"/>
        </w:rPr>
        <w:t xml:space="preserve"> </w:t>
      </w:r>
      <w:r w:rsidR="006A5D25" w:rsidRPr="00F364EB">
        <w:rPr>
          <w:sz w:val="28"/>
          <w:szCs w:val="28"/>
        </w:rPr>
        <w:t>:</w:t>
      </w:r>
      <w:r w:rsidR="000C3BDC">
        <w:rPr>
          <w:sz w:val="28"/>
          <w:szCs w:val="28"/>
        </w:rPr>
        <w:t xml:space="preserve">    </w:t>
      </w:r>
    </w:p>
    <w:p w14:paraId="770D94FF" w14:textId="77777777" w:rsidR="00F364EB" w:rsidRDefault="00F364EB" w:rsidP="006A5D25">
      <w:pPr>
        <w:rPr>
          <w:sz w:val="36"/>
          <w:szCs w:val="28"/>
        </w:rPr>
      </w:pPr>
      <w:r>
        <w:rPr>
          <w:sz w:val="36"/>
          <w:szCs w:val="28"/>
        </w:rPr>
        <w:t xml:space="preserve">          </w:t>
      </w:r>
      <w:r w:rsidR="009428FB">
        <w:rPr>
          <w:sz w:val="36"/>
          <w:szCs w:val="28"/>
        </w:rPr>
        <w:t>IV.1.</w:t>
      </w:r>
      <w:r>
        <w:rPr>
          <w:sz w:val="36"/>
          <w:szCs w:val="28"/>
        </w:rPr>
        <w:t xml:space="preserve"> </w:t>
      </w:r>
      <w:r w:rsidR="006A5D25" w:rsidRPr="009428FB">
        <w:rPr>
          <w:sz w:val="36"/>
          <w:szCs w:val="28"/>
          <w:u w:val="single"/>
        </w:rPr>
        <w:t>Principes généraux</w:t>
      </w:r>
      <w:r w:rsidR="006A5D25" w:rsidRPr="006A5D25">
        <w:rPr>
          <w:sz w:val="36"/>
          <w:szCs w:val="28"/>
        </w:rPr>
        <w:t xml:space="preserve"> :</w:t>
      </w:r>
    </w:p>
    <w:p w14:paraId="5F1A0507" w14:textId="77777777" w:rsidR="00F364EB" w:rsidRDefault="006A5D25" w:rsidP="006A5D25">
      <w:pPr>
        <w:rPr>
          <w:sz w:val="36"/>
          <w:szCs w:val="28"/>
        </w:rPr>
      </w:pPr>
      <w:r w:rsidRPr="006A5D25">
        <w:rPr>
          <w:sz w:val="36"/>
          <w:szCs w:val="28"/>
        </w:rPr>
        <w:t xml:space="preserve"> </w:t>
      </w:r>
      <w:r w:rsidRPr="00F364EB">
        <w:rPr>
          <w:sz w:val="28"/>
          <w:szCs w:val="28"/>
        </w:rPr>
        <w:t xml:space="preserve">Dans la période initiale il faut : calmer la douleur et traiter le choc s’il existe. Immobiliser provisoirement par </w:t>
      </w:r>
      <w:r w:rsidR="00F364EB" w:rsidRPr="00F364EB">
        <w:rPr>
          <w:sz w:val="28"/>
          <w:szCs w:val="28"/>
        </w:rPr>
        <w:t>une</w:t>
      </w:r>
      <w:r w:rsidR="00F364EB">
        <w:rPr>
          <w:sz w:val="28"/>
          <w:szCs w:val="28"/>
        </w:rPr>
        <w:t xml:space="preserve"> attelle</w:t>
      </w:r>
      <w:r w:rsidRPr="00F364EB">
        <w:rPr>
          <w:sz w:val="28"/>
          <w:szCs w:val="28"/>
        </w:rPr>
        <w:t>. Dès qu’un bilan clinique complet a pu être fait, le bilan radiologique est réalisé permettant ainsi une orientation thérapeutique. L’évolution sera fonction de la qualité de la réduction et de la contention.</w:t>
      </w:r>
    </w:p>
    <w:p w14:paraId="043FCA45" w14:textId="77777777" w:rsidR="00F364EB" w:rsidRDefault="00F364EB" w:rsidP="006A5D25">
      <w:pPr>
        <w:rPr>
          <w:sz w:val="36"/>
          <w:szCs w:val="28"/>
        </w:rPr>
      </w:pPr>
      <w:r>
        <w:rPr>
          <w:sz w:val="36"/>
          <w:szCs w:val="28"/>
        </w:rPr>
        <w:t xml:space="preserve">       </w:t>
      </w:r>
      <w:r w:rsidR="006A5D25" w:rsidRPr="006A5D25">
        <w:rPr>
          <w:sz w:val="36"/>
          <w:szCs w:val="28"/>
        </w:rPr>
        <w:t xml:space="preserve"> </w:t>
      </w:r>
      <w:r w:rsidR="003A772F">
        <w:rPr>
          <w:sz w:val="36"/>
          <w:szCs w:val="28"/>
        </w:rPr>
        <w:t xml:space="preserve"> </w:t>
      </w:r>
      <w:r w:rsidR="009428FB">
        <w:rPr>
          <w:sz w:val="36"/>
          <w:szCs w:val="28"/>
        </w:rPr>
        <w:t xml:space="preserve"> IV.2.</w:t>
      </w:r>
      <w:r>
        <w:rPr>
          <w:sz w:val="36"/>
          <w:szCs w:val="28"/>
        </w:rPr>
        <w:t xml:space="preserve"> </w:t>
      </w:r>
      <w:r w:rsidR="006A5D25" w:rsidRPr="009428FB">
        <w:rPr>
          <w:sz w:val="36"/>
          <w:szCs w:val="28"/>
          <w:u w:val="single"/>
        </w:rPr>
        <w:t>Les moyens :</w:t>
      </w:r>
    </w:p>
    <w:p w14:paraId="1E3F5BB0" w14:textId="77777777" w:rsidR="00F364EB" w:rsidRDefault="006A5D25" w:rsidP="006A5D25">
      <w:pPr>
        <w:rPr>
          <w:sz w:val="36"/>
          <w:szCs w:val="28"/>
        </w:rPr>
      </w:pPr>
      <w:r w:rsidRPr="006A5D25">
        <w:rPr>
          <w:sz w:val="36"/>
          <w:szCs w:val="28"/>
        </w:rPr>
        <w:t xml:space="preserve"> </w:t>
      </w:r>
      <w:r w:rsidR="00F364EB" w:rsidRPr="00F364EB">
        <w:rPr>
          <w:sz w:val="28"/>
          <w:szCs w:val="28"/>
        </w:rPr>
        <w:t>Il</w:t>
      </w:r>
      <w:r w:rsidR="00F364EB">
        <w:rPr>
          <w:sz w:val="28"/>
          <w:szCs w:val="28"/>
        </w:rPr>
        <w:t xml:space="preserve"> existe deux moyens l</w:t>
      </w:r>
      <w:r w:rsidRPr="00F364EB">
        <w:rPr>
          <w:sz w:val="28"/>
          <w:szCs w:val="28"/>
        </w:rPr>
        <w:t>es moyens orthopédiques</w:t>
      </w:r>
      <w:r w:rsidR="00F364EB">
        <w:rPr>
          <w:sz w:val="28"/>
          <w:szCs w:val="28"/>
        </w:rPr>
        <w:t xml:space="preserve"> et l</w:t>
      </w:r>
      <w:r w:rsidRPr="00F364EB">
        <w:rPr>
          <w:sz w:val="28"/>
          <w:szCs w:val="28"/>
        </w:rPr>
        <w:t>es moyens chirurgicaux</w:t>
      </w:r>
      <w:r w:rsidR="00F364EB" w:rsidRPr="00F364EB">
        <w:rPr>
          <w:sz w:val="28"/>
          <w:szCs w:val="28"/>
        </w:rPr>
        <w:t xml:space="preserve"> </w:t>
      </w:r>
    </w:p>
    <w:p w14:paraId="7FAD1F43" w14:textId="77777777" w:rsidR="00F364EB" w:rsidRDefault="00F364EB" w:rsidP="006A5D25">
      <w:pPr>
        <w:rPr>
          <w:sz w:val="36"/>
          <w:szCs w:val="28"/>
        </w:rPr>
      </w:pPr>
      <w:r>
        <w:rPr>
          <w:sz w:val="36"/>
          <w:szCs w:val="28"/>
        </w:rPr>
        <w:lastRenderedPageBreak/>
        <w:t xml:space="preserve">       a- </w:t>
      </w:r>
      <w:r w:rsidRPr="000C3BDC">
        <w:rPr>
          <w:sz w:val="36"/>
          <w:szCs w:val="28"/>
          <w:u w:val="single"/>
        </w:rPr>
        <w:t xml:space="preserve">les moyens </w:t>
      </w:r>
      <w:r w:rsidR="00CB201D" w:rsidRPr="000C3BDC">
        <w:rPr>
          <w:sz w:val="36"/>
          <w:szCs w:val="28"/>
          <w:u w:val="single"/>
        </w:rPr>
        <w:t>orthopédiques</w:t>
      </w:r>
      <w:r w:rsidR="006A5D25" w:rsidRPr="006A5D25">
        <w:rPr>
          <w:sz w:val="36"/>
          <w:szCs w:val="28"/>
        </w:rPr>
        <w:t xml:space="preserve">: </w:t>
      </w:r>
    </w:p>
    <w:p w14:paraId="2F95539D" w14:textId="77777777" w:rsidR="00F364EB" w:rsidRPr="00A416C4" w:rsidRDefault="006A5D25" w:rsidP="00F364EB">
      <w:pPr>
        <w:pStyle w:val="Paragraphedeliste"/>
        <w:numPr>
          <w:ilvl w:val="0"/>
          <w:numId w:val="15"/>
        </w:numPr>
        <w:rPr>
          <w:sz w:val="28"/>
          <w:szCs w:val="28"/>
        </w:rPr>
      </w:pPr>
      <w:r w:rsidRPr="00A416C4">
        <w:rPr>
          <w:sz w:val="28"/>
          <w:szCs w:val="28"/>
        </w:rPr>
        <w:t>La Réduction progressive :</w:t>
      </w:r>
    </w:p>
    <w:p w14:paraId="0EB574B2" w14:textId="77777777" w:rsidR="00F364EB" w:rsidRPr="00A416C4" w:rsidRDefault="006A5D25" w:rsidP="00F364EB">
      <w:pPr>
        <w:pStyle w:val="Paragraphedeliste"/>
        <w:numPr>
          <w:ilvl w:val="0"/>
          <w:numId w:val="17"/>
        </w:numPr>
        <w:rPr>
          <w:sz w:val="28"/>
          <w:szCs w:val="28"/>
        </w:rPr>
      </w:pPr>
      <w:r w:rsidRPr="00A416C4">
        <w:rPr>
          <w:sz w:val="28"/>
          <w:szCs w:val="28"/>
        </w:rPr>
        <w:t>Traction continue Trans-</w:t>
      </w:r>
      <w:r w:rsidR="00F364EB" w:rsidRPr="00A416C4">
        <w:rPr>
          <w:sz w:val="28"/>
          <w:szCs w:val="28"/>
        </w:rPr>
        <w:t xml:space="preserve">osseuse </w:t>
      </w:r>
    </w:p>
    <w:p w14:paraId="624A8F27" w14:textId="77777777" w:rsidR="006A5D25" w:rsidRPr="00A416C4" w:rsidRDefault="00F364EB" w:rsidP="00F364EB">
      <w:pPr>
        <w:rPr>
          <w:sz w:val="28"/>
          <w:szCs w:val="28"/>
        </w:rPr>
      </w:pPr>
      <w:r w:rsidRPr="00A416C4">
        <w:rPr>
          <w:sz w:val="28"/>
          <w:szCs w:val="28"/>
        </w:rPr>
        <w:t xml:space="preserve">La traction se fait par </w:t>
      </w:r>
      <w:r w:rsidR="006A5D25" w:rsidRPr="00A416C4">
        <w:rPr>
          <w:sz w:val="28"/>
          <w:szCs w:val="28"/>
        </w:rPr>
        <w:t>l’intermédiaire d’une broche, d’un étrier et d’un poids correspondant au 10è</w:t>
      </w:r>
      <w:r w:rsidRPr="00A416C4">
        <w:rPr>
          <w:sz w:val="28"/>
          <w:szCs w:val="28"/>
        </w:rPr>
        <w:t>me</w:t>
      </w:r>
      <w:r w:rsidR="006A5D25" w:rsidRPr="00A416C4">
        <w:rPr>
          <w:sz w:val="28"/>
          <w:szCs w:val="28"/>
        </w:rPr>
        <w:t xml:space="preserve"> du poids du corps appliqué dans l’axe du fémur grâce à une poulie. La broche peut être introduite au niveau de la tubérosité tibiale</w:t>
      </w:r>
      <w:r w:rsidRPr="00A416C4">
        <w:rPr>
          <w:sz w:val="28"/>
          <w:szCs w:val="28"/>
        </w:rPr>
        <w:t xml:space="preserve">. </w:t>
      </w:r>
      <w:r w:rsidR="006A5D25" w:rsidRPr="00A416C4">
        <w:rPr>
          <w:sz w:val="28"/>
          <w:szCs w:val="28"/>
        </w:rPr>
        <w:t xml:space="preserve"> Mais une traction </w:t>
      </w:r>
      <w:proofErr w:type="spellStart"/>
      <w:r w:rsidR="006A5D25" w:rsidRPr="00A416C4">
        <w:rPr>
          <w:sz w:val="28"/>
          <w:szCs w:val="28"/>
        </w:rPr>
        <w:t>transtibiale</w:t>
      </w:r>
      <w:proofErr w:type="spellEnd"/>
      <w:r w:rsidR="006A5D25" w:rsidRPr="00A416C4">
        <w:rPr>
          <w:sz w:val="28"/>
          <w:szCs w:val="28"/>
        </w:rPr>
        <w:t xml:space="preserve"> présente l’inconvénient d’exercer la traction par l’intermédi</w:t>
      </w:r>
      <w:r w:rsidR="00A416C4">
        <w:rPr>
          <w:sz w:val="28"/>
          <w:szCs w:val="28"/>
        </w:rPr>
        <w:t>aire des ligaments du genou</w:t>
      </w:r>
      <w:r w:rsidR="006A5D25" w:rsidRPr="00A416C4">
        <w:rPr>
          <w:sz w:val="28"/>
          <w:szCs w:val="28"/>
        </w:rPr>
        <w:t xml:space="preserve">. </w:t>
      </w:r>
    </w:p>
    <w:p w14:paraId="6162B7BD" w14:textId="77777777" w:rsidR="006A5D25" w:rsidRPr="00A416C4" w:rsidRDefault="006A5D25" w:rsidP="006A5D25">
      <w:pPr>
        <w:rPr>
          <w:sz w:val="28"/>
          <w:szCs w:val="28"/>
        </w:rPr>
      </w:pPr>
      <w:r w:rsidRPr="00A416C4">
        <w:rPr>
          <w:sz w:val="28"/>
          <w:szCs w:val="28"/>
        </w:rPr>
        <w:t xml:space="preserve">La broche peut être introduite à travers les condyles fémoraux, ce qui permet une traction plus directe sur le fémur. </w:t>
      </w:r>
    </w:p>
    <w:p w14:paraId="232FAF12" w14:textId="77777777" w:rsidR="006A5D25" w:rsidRPr="00A416C4" w:rsidRDefault="00A416C4" w:rsidP="006A5D25">
      <w:pPr>
        <w:rPr>
          <w:sz w:val="28"/>
          <w:szCs w:val="28"/>
        </w:rPr>
      </w:pPr>
      <w:r>
        <w:rPr>
          <w:sz w:val="28"/>
          <w:szCs w:val="28"/>
        </w:rPr>
        <w:t>Une broche trans</w:t>
      </w:r>
      <w:r w:rsidR="006A5D25" w:rsidRPr="00A416C4">
        <w:rPr>
          <w:sz w:val="28"/>
          <w:szCs w:val="28"/>
        </w:rPr>
        <w:t xml:space="preserve"> - condylienne présente par contre l’inconvénient de gêner le chirurgien s’il doit faire plus tard une ostéosynthèse. Il faut une broche très grosse de type clou de (4 mm). Elle peut être introduite sous anesthésie locale ou générale. </w:t>
      </w:r>
    </w:p>
    <w:p w14:paraId="775BFE1B" w14:textId="77777777" w:rsidR="006A5D25" w:rsidRPr="00A416C4" w:rsidRDefault="006A5D25" w:rsidP="006A5D25">
      <w:pPr>
        <w:rPr>
          <w:sz w:val="28"/>
          <w:szCs w:val="28"/>
        </w:rPr>
      </w:pPr>
      <w:r w:rsidRPr="00A416C4">
        <w:rPr>
          <w:sz w:val="28"/>
          <w:szCs w:val="28"/>
        </w:rPr>
        <w:t>La traction se fait sur une attelle de Braun avec le genou légèr</w:t>
      </w:r>
      <w:r w:rsidR="00A416C4">
        <w:rPr>
          <w:sz w:val="28"/>
          <w:szCs w:val="28"/>
        </w:rPr>
        <w:t>ement fléchi, le pied maintenu à</w:t>
      </w:r>
      <w:r w:rsidRPr="00A416C4">
        <w:rPr>
          <w:sz w:val="28"/>
          <w:szCs w:val="28"/>
        </w:rPr>
        <w:t xml:space="preserve"> 90 degrés. La cuisse doit être soutenue en arrière pour éviter la tendance naturelle au </w:t>
      </w:r>
      <w:proofErr w:type="spellStart"/>
      <w:r w:rsidRPr="00A416C4">
        <w:rPr>
          <w:sz w:val="28"/>
          <w:szCs w:val="28"/>
        </w:rPr>
        <w:t>recurvacum</w:t>
      </w:r>
      <w:proofErr w:type="spellEnd"/>
      <w:r w:rsidRPr="00A416C4">
        <w:rPr>
          <w:sz w:val="28"/>
          <w:szCs w:val="28"/>
        </w:rPr>
        <w:t xml:space="preserve"> de la fracture. </w:t>
      </w:r>
    </w:p>
    <w:p w14:paraId="1F305755" w14:textId="77777777" w:rsidR="006A5D25" w:rsidRPr="00A416C4" w:rsidRDefault="006A5D25" w:rsidP="006A5D25">
      <w:pPr>
        <w:rPr>
          <w:sz w:val="28"/>
          <w:szCs w:val="28"/>
        </w:rPr>
      </w:pPr>
      <w:r w:rsidRPr="00A416C4">
        <w:rPr>
          <w:sz w:val="28"/>
          <w:szCs w:val="28"/>
        </w:rPr>
        <w:t>La réduction est obtenue progressivement par un bon réglage des poids et elle est vérifiée par des radio</w:t>
      </w:r>
      <w:r w:rsidR="00A416C4">
        <w:rPr>
          <w:sz w:val="28"/>
          <w:szCs w:val="28"/>
        </w:rPr>
        <w:t xml:space="preserve">graphies de contrôle répétées. </w:t>
      </w:r>
    </w:p>
    <w:p w14:paraId="1C9325BB" w14:textId="77777777" w:rsidR="00A416C4" w:rsidRDefault="006A5D25" w:rsidP="006A5D25">
      <w:pPr>
        <w:rPr>
          <w:sz w:val="28"/>
          <w:szCs w:val="28"/>
        </w:rPr>
      </w:pPr>
      <w:r w:rsidRPr="00A416C4">
        <w:rPr>
          <w:sz w:val="28"/>
          <w:szCs w:val="28"/>
        </w:rPr>
        <w:t xml:space="preserve">Cette extension continue peut être une méthode d’attente avant une ostéosynthèse ou bien exceptionnellement elle est choisie comme méthode unique de traitement. Il faut alors répéter les contrôles </w:t>
      </w:r>
      <w:r w:rsidR="00A416C4">
        <w:rPr>
          <w:sz w:val="28"/>
          <w:szCs w:val="28"/>
        </w:rPr>
        <w:t>radiographiques</w:t>
      </w:r>
      <w:r w:rsidRPr="00A416C4">
        <w:rPr>
          <w:sz w:val="28"/>
          <w:szCs w:val="28"/>
        </w:rPr>
        <w:t xml:space="preserve"> et apporter les corrections nécessaires. La consolidation est en général suffisante pour diminuer progressivement la tract</w:t>
      </w:r>
      <w:r w:rsidR="00A416C4">
        <w:rPr>
          <w:sz w:val="28"/>
          <w:szCs w:val="28"/>
        </w:rPr>
        <w:t xml:space="preserve">ion au bout de 6 à 8 semaines. </w:t>
      </w:r>
    </w:p>
    <w:p w14:paraId="541B4635" w14:textId="77777777" w:rsidR="00A416C4" w:rsidRPr="00A416C4" w:rsidRDefault="006A5D25" w:rsidP="00CB201D">
      <w:pPr>
        <w:pStyle w:val="Paragraphedeliste"/>
        <w:numPr>
          <w:ilvl w:val="0"/>
          <w:numId w:val="17"/>
        </w:numPr>
        <w:rPr>
          <w:szCs w:val="28"/>
        </w:rPr>
      </w:pPr>
      <w:r w:rsidRPr="00A416C4">
        <w:rPr>
          <w:sz w:val="28"/>
          <w:szCs w:val="28"/>
        </w:rPr>
        <w:t>la traction collée :</w:t>
      </w:r>
    </w:p>
    <w:p w14:paraId="35613FD6" w14:textId="77777777" w:rsidR="006A5D25" w:rsidRPr="00A416C4" w:rsidRDefault="006A5D25" w:rsidP="00A416C4">
      <w:pPr>
        <w:rPr>
          <w:szCs w:val="28"/>
        </w:rPr>
      </w:pPr>
      <w:r w:rsidRPr="00A416C4">
        <w:rPr>
          <w:sz w:val="36"/>
          <w:szCs w:val="28"/>
        </w:rPr>
        <w:t xml:space="preserve"> </w:t>
      </w:r>
      <w:r w:rsidR="00A416C4" w:rsidRPr="00A416C4">
        <w:rPr>
          <w:sz w:val="28"/>
          <w:szCs w:val="28"/>
        </w:rPr>
        <w:t>La</w:t>
      </w:r>
      <w:r w:rsidRPr="00A416C4">
        <w:rPr>
          <w:sz w:val="28"/>
          <w:szCs w:val="28"/>
        </w:rPr>
        <w:t xml:space="preserve"> traction au zénith : un système de bandes adhésives peut permettre de réaliser une extension continue en évitant les broches trans-osseuses. Un tel système est en pratique uniquement appliqué chez l’enfant avant 7 ans. La traction est appliquée au zénith par l’intermédiaire de deux poulies et d’un poids. Le poids doit être suffisant pour décoller  l’autre fesse correspondante </w:t>
      </w:r>
      <w:r w:rsidRPr="00A416C4">
        <w:rPr>
          <w:sz w:val="28"/>
          <w:szCs w:val="28"/>
        </w:rPr>
        <w:lastRenderedPageBreak/>
        <w:t xml:space="preserve">du plan du lit de plusieurs centimètres l’autre fesse reposant sur le lit. La traction ne doit pas entraîner un écart entre les fragments. Il est même souhaitable qu’il persiste un léger chevauchement car un léger raccourcissement du fémur qui sera vite compensé chez l’enfant par un allongement est souhaitable. La traction sera remplacée au bout de trois semaines par un plâtre pelvi-pédieux. </w:t>
      </w:r>
    </w:p>
    <w:p w14:paraId="6EDAD3C0" w14:textId="77777777" w:rsidR="00A416C4" w:rsidRPr="00D936A6" w:rsidRDefault="006A5D25" w:rsidP="00A416C4">
      <w:pPr>
        <w:pStyle w:val="Paragraphedeliste"/>
        <w:numPr>
          <w:ilvl w:val="0"/>
          <w:numId w:val="15"/>
        </w:numPr>
        <w:rPr>
          <w:sz w:val="28"/>
          <w:szCs w:val="28"/>
        </w:rPr>
      </w:pPr>
      <w:r w:rsidRPr="00D936A6">
        <w:rPr>
          <w:sz w:val="28"/>
          <w:szCs w:val="28"/>
        </w:rPr>
        <w:t>L’immobilisation plâtrée :</w:t>
      </w:r>
    </w:p>
    <w:p w14:paraId="5BFA52E0" w14:textId="77777777" w:rsidR="006A5D25" w:rsidRPr="00D936A6" w:rsidRDefault="00A416C4" w:rsidP="00A416C4">
      <w:pPr>
        <w:rPr>
          <w:sz w:val="28"/>
          <w:szCs w:val="28"/>
        </w:rPr>
      </w:pPr>
      <w:r w:rsidRPr="00D936A6">
        <w:rPr>
          <w:sz w:val="28"/>
          <w:szCs w:val="28"/>
        </w:rPr>
        <w:t>Elle</w:t>
      </w:r>
      <w:r w:rsidR="006A5D25" w:rsidRPr="00D936A6">
        <w:rPr>
          <w:sz w:val="28"/>
          <w:szCs w:val="28"/>
        </w:rPr>
        <w:t xml:space="preserve"> est indiquée dans les fractures non déplacées chez l’adulte, dans les factures non déplacées </w:t>
      </w:r>
      <w:r w:rsidRPr="00D936A6">
        <w:rPr>
          <w:sz w:val="28"/>
          <w:szCs w:val="28"/>
        </w:rPr>
        <w:t>ou déplacées chez l’enfant.</w:t>
      </w:r>
      <w:r w:rsidR="006A5D25" w:rsidRPr="00D936A6">
        <w:rPr>
          <w:sz w:val="28"/>
          <w:szCs w:val="28"/>
        </w:rPr>
        <w:t xml:space="preserve"> La contention d’une fracture ou la correction progressive d’une déformation par appareil plâtré est connue depuis très l</w:t>
      </w:r>
      <w:r w:rsidRPr="00D936A6">
        <w:rPr>
          <w:sz w:val="28"/>
          <w:szCs w:val="28"/>
        </w:rPr>
        <w:t>ongtemps</w:t>
      </w:r>
      <w:r w:rsidR="006A5D25" w:rsidRPr="00D936A6">
        <w:rPr>
          <w:sz w:val="28"/>
          <w:szCs w:val="28"/>
        </w:rPr>
        <w:t xml:space="preserve">. La pose d’un appareil plâtré qu’il soit de contention, de correction ou de posture n’est pas un acte sans conséquence. Il s’agit d’un acte médical qui doit être accompli avec soin. Un défaut dans la confection peut être à l’origine des cals ou de vices de consolidation. </w:t>
      </w:r>
    </w:p>
    <w:p w14:paraId="2D4A4B65" w14:textId="77777777" w:rsidR="00A416C4" w:rsidRPr="00D936A6" w:rsidRDefault="006A5D25" w:rsidP="00A416C4">
      <w:pPr>
        <w:pStyle w:val="Paragraphedeliste"/>
        <w:numPr>
          <w:ilvl w:val="0"/>
          <w:numId w:val="17"/>
        </w:numPr>
        <w:rPr>
          <w:sz w:val="28"/>
          <w:szCs w:val="28"/>
        </w:rPr>
      </w:pPr>
      <w:r w:rsidRPr="00D936A6">
        <w:rPr>
          <w:sz w:val="28"/>
          <w:szCs w:val="28"/>
        </w:rPr>
        <w:t>Avantage de l’appareil plâtré :</w:t>
      </w:r>
    </w:p>
    <w:p w14:paraId="163B2A60" w14:textId="77777777" w:rsidR="00D936A6" w:rsidRPr="00D936A6" w:rsidRDefault="00A416C4" w:rsidP="006A5D25">
      <w:pPr>
        <w:rPr>
          <w:sz w:val="28"/>
          <w:szCs w:val="28"/>
        </w:rPr>
      </w:pPr>
      <w:r w:rsidRPr="00D936A6">
        <w:rPr>
          <w:sz w:val="28"/>
          <w:szCs w:val="28"/>
        </w:rPr>
        <w:t xml:space="preserve"> Facile à</w:t>
      </w:r>
      <w:r w:rsidR="006A5D25" w:rsidRPr="00D936A6">
        <w:rPr>
          <w:sz w:val="28"/>
          <w:szCs w:val="28"/>
        </w:rPr>
        <w:t xml:space="preserve"> réaliser </w:t>
      </w:r>
    </w:p>
    <w:p w14:paraId="76D55FB1" w14:textId="77777777" w:rsidR="00A416C4" w:rsidRPr="00D936A6" w:rsidRDefault="00A416C4" w:rsidP="006A5D25">
      <w:pPr>
        <w:rPr>
          <w:sz w:val="28"/>
          <w:szCs w:val="28"/>
        </w:rPr>
      </w:pPr>
      <w:r w:rsidRPr="00D936A6">
        <w:rPr>
          <w:sz w:val="28"/>
          <w:szCs w:val="28"/>
        </w:rPr>
        <w:t>F</w:t>
      </w:r>
      <w:r w:rsidR="006A5D25" w:rsidRPr="00D936A6">
        <w:rPr>
          <w:sz w:val="28"/>
          <w:szCs w:val="28"/>
        </w:rPr>
        <w:t xml:space="preserve">aible coût </w:t>
      </w:r>
    </w:p>
    <w:p w14:paraId="72C4F9B1" w14:textId="77777777" w:rsidR="00D936A6" w:rsidRPr="00D936A6" w:rsidRDefault="00A416C4" w:rsidP="006A5D25">
      <w:pPr>
        <w:rPr>
          <w:sz w:val="28"/>
          <w:szCs w:val="28"/>
        </w:rPr>
      </w:pPr>
      <w:r w:rsidRPr="00D936A6">
        <w:rPr>
          <w:sz w:val="28"/>
          <w:szCs w:val="28"/>
        </w:rPr>
        <w:t>La</w:t>
      </w:r>
      <w:r w:rsidR="006A5D25" w:rsidRPr="00D936A6">
        <w:rPr>
          <w:sz w:val="28"/>
          <w:szCs w:val="28"/>
        </w:rPr>
        <w:t xml:space="preserve"> porosité du plâtre permet une véritable respiration.</w:t>
      </w:r>
    </w:p>
    <w:p w14:paraId="09ABE6D4" w14:textId="77777777" w:rsidR="006A5D25" w:rsidRPr="00D936A6" w:rsidRDefault="006A5D25" w:rsidP="006A5D25">
      <w:pPr>
        <w:rPr>
          <w:sz w:val="28"/>
          <w:szCs w:val="28"/>
        </w:rPr>
      </w:pPr>
      <w:r w:rsidRPr="00D936A6">
        <w:rPr>
          <w:sz w:val="28"/>
          <w:szCs w:val="28"/>
        </w:rPr>
        <w:t>L’</w:t>
      </w:r>
      <w:r w:rsidR="00A416C4" w:rsidRPr="00D936A6">
        <w:rPr>
          <w:sz w:val="28"/>
          <w:szCs w:val="28"/>
        </w:rPr>
        <w:t>allergie est exceptionnelle.</w:t>
      </w:r>
    </w:p>
    <w:p w14:paraId="22C2F94E" w14:textId="77777777" w:rsidR="00D936A6" w:rsidRPr="00D936A6" w:rsidRDefault="006A5D25" w:rsidP="00D936A6">
      <w:pPr>
        <w:pStyle w:val="Paragraphedeliste"/>
        <w:numPr>
          <w:ilvl w:val="0"/>
          <w:numId w:val="17"/>
        </w:numPr>
        <w:rPr>
          <w:sz w:val="28"/>
          <w:szCs w:val="28"/>
        </w:rPr>
      </w:pPr>
      <w:r w:rsidRPr="00D936A6">
        <w:rPr>
          <w:sz w:val="28"/>
          <w:szCs w:val="28"/>
        </w:rPr>
        <w:t>Inconvé</w:t>
      </w:r>
      <w:r w:rsidR="00D936A6" w:rsidRPr="00D936A6">
        <w:rPr>
          <w:sz w:val="28"/>
          <w:szCs w:val="28"/>
        </w:rPr>
        <w:t xml:space="preserve">nients et complications :      </w:t>
      </w:r>
    </w:p>
    <w:p w14:paraId="2CE2F835" w14:textId="77777777" w:rsidR="006A5D25" w:rsidRPr="00D936A6" w:rsidRDefault="00D936A6" w:rsidP="00D936A6">
      <w:pPr>
        <w:rPr>
          <w:sz w:val="28"/>
          <w:szCs w:val="28"/>
        </w:rPr>
      </w:pPr>
      <w:r w:rsidRPr="00D936A6">
        <w:rPr>
          <w:sz w:val="28"/>
          <w:szCs w:val="28"/>
        </w:rPr>
        <w:t xml:space="preserve">   -</w:t>
      </w:r>
      <w:r w:rsidR="006A5D25" w:rsidRPr="00D936A6">
        <w:rPr>
          <w:sz w:val="28"/>
          <w:szCs w:val="28"/>
        </w:rPr>
        <w:t>Complications d’ordre orthopédiques : Déplacement secondaire du foyer de fracture, Raideur tardives des articulations à l’ablation de l’</w:t>
      </w:r>
      <w:r w:rsidRPr="00D936A6">
        <w:rPr>
          <w:sz w:val="28"/>
          <w:szCs w:val="28"/>
        </w:rPr>
        <w:t>appareil plâtré.</w:t>
      </w:r>
    </w:p>
    <w:p w14:paraId="1A58DF0D" w14:textId="77777777" w:rsidR="00D936A6" w:rsidRPr="00D936A6" w:rsidRDefault="006A5D25" w:rsidP="006A5D25">
      <w:pPr>
        <w:rPr>
          <w:sz w:val="28"/>
          <w:szCs w:val="28"/>
        </w:rPr>
      </w:pPr>
      <w:r w:rsidRPr="00D936A6">
        <w:rPr>
          <w:sz w:val="28"/>
          <w:szCs w:val="28"/>
        </w:rPr>
        <w:t xml:space="preserve">      -Comp</w:t>
      </w:r>
      <w:r w:rsidR="00D936A6" w:rsidRPr="00D936A6">
        <w:rPr>
          <w:sz w:val="28"/>
          <w:szCs w:val="28"/>
        </w:rPr>
        <w:t>lications cutanées</w:t>
      </w:r>
      <w:r w:rsidRPr="00D936A6">
        <w:rPr>
          <w:sz w:val="28"/>
          <w:szCs w:val="28"/>
        </w:rPr>
        <w:t>: Elles sont très fréquentes</w:t>
      </w:r>
      <w:r w:rsidR="008F1CF7">
        <w:rPr>
          <w:sz w:val="28"/>
          <w:szCs w:val="28"/>
        </w:rPr>
        <w:t>.                         C</w:t>
      </w:r>
      <w:r w:rsidRPr="00D936A6">
        <w:rPr>
          <w:sz w:val="28"/>
          <w:szCs w:val="28"/>
        </w:rPr>
        <w:t>isaillement avec les plâtres circulaires au départ, simple irritation cutanée pouvant entraîner des douleurs et une élévation de la température. La lésion peut aller jusqu’à l’escarre</w:t>
      </w:r>
      <w:r w:rsidR="00D936A6" w:rsidRPr="00D936A6">
        <w:rPr>
          <w:sz w:val="28"/>
          <w:szCs w:val="28"/>
        </w:rPr>
        <w:t xml:space="preserve"> profonde.</w:t>
      </w:r>
    </w:p>
    <w:p w14:paraId="5E71A85F" w14:textId="77777777" w:rsidR="006A5D25" w:rsidRPr="00D936A6" w:rsidRDefault="00D936A6" w:rsidP="006A5D25">
      <w:pPr>
        <w:rPr>
          <w:sz w:val="28"/>
          <w:szCs w:val="28"/>
        </w:rPr>
      </w:pPr>
      <w:r w:rsidRPr="00D936A6">
        <w:rPr>
          <w:sz w:val="28"/>
          <w:szCs w:val="28"/>
        </w:rPr>
        <w:t xml:space="preserve">     -</w:t>
      </w:r>
      <w:r w:rsidR="006A5D25" w:rsidRPr="00D936A6">
        <w:rPr>
          <w:sz w:val="28"/>
          <w:szCs w:val="28"/>
        </w:rPr>
        <w:t>Compression nerveuse</w:t>
      </w:r>
      <w:r w:rsidRPr="00D936A6">
        <w:rPr>
          <w:sz w:val="28"/>
          <w:szCs w:val="28"/>
        </w:rPr>
        <w:t xml:space="preserve"> et compression vasculaire</w:t>
      </w:r>
      <w:r w:rsidR="008F1CF7">
        <w:rPr>
          <w:sz w:val="28"/>
          <w:szCs w:val="28"/>
        </w:rPr>
        <w:t xml:space="preserve">                                          </w:t>
      </w:r>
      <w:r w:rsidR="006A5D25" w:rsidRPr="00D936A6">
        <w:rPr>
          <w:sz w:val="28"/>
          <w:szCs w:val="28"/>
        </w:rPr>
        <w:t>Ces complicat</w:t>
      </w:r>
      <w:r w:rsidRPr="00D936A6">
        <w:rPr>
          <w:sz w:val="28"/>
          <w:szCs w:val="28"/>
        </w:rPr>
        <w:t>ions peuvent être évitées par l</w:t>
      </w:r>
      <w:r w:rsidR="006A5D25" w:rsidRPr="00D936A6">
        <w:rPr>
          <w:sz w:val="28"/>
          <w:szCs w:val="28"/>
        </w:rPr>
        <w:t xml:space="preserve">a confection minutieuse de </w:t>
      </w:r>
      <w:r w:rsidRPr="00D936A6">
        <w:rPr>
          <w:sz w:val="28"/>
          <w:szCs w:val="28"/>
        </w:rPr>
        <w:lastRenderedPageBreak/>
        <w:t>l’appareil plâtré, l</w:t>
      </w:r>
      <w:r w:rsidR="006A5D25" w:rsidRPr="00D936A6">
        <w:rPr>
          <w:sz w:val="28"/>
          <w:szCs w:val="28"/>
        </w:rPr>
        <w:t>a vérification fréquente du plâtre</w:t>
      </w:r>
      <w:r w:rsidRPr="00D936A6">
        <w:rPr>
          <w:sz w:val="28"/>
          <w:szCs w:val="28"/>
        </w:rPr>
        <w:t xml:space="preserve"> et u</w:t>
      </w:r>
      <w:r w:rsidR="006A5D25" w:rsidRPr="00D936A6">
        <w:rPr>
          <w:sz w:val="28"/>
          <w:szCs w:val="28"/>
        </w:rPr>
        <w:t>ne surve</w:t>
      </w:r>
      <w:r w:rsidRPr="00D936A6">
        <w:rPr>
          <w:sz w:val="28"/>
          <w:szCs w:val="28"/>
        </w:rPr>
        <w:t>illance radiologique.</w:t>
      </w:r>
    </w:p>
    <w:p w14:paraId="49553C9F" w14:textId="77777777" w:rsidR="00D936A6" w:rsidRDefault="00D936A6" w:rsidP="006A5D25">
      <w:pPr>
        <w:rPr>
          <w:sz w:val="36"/>
          <w:szCs w:val="28"/>
        </w:rPr>
      </w:pPr>
      <w:r>
        <w:rPr>
          <w:sz w:val="36"/>
          <w:szCs w:val="28"/>
        </w:rPr>
        <w:t xml:space="preserve">       b.</w:t>
      </w:r>
      <w:r w:rsidR="006A5D25" w:rsidRPr="006A5D25">
        <w:rPr>
          <w:sz w:val="36"/>
          <w:szCs w:val="28"/>
        </w:rPr>
        <w:t xml:space="preserve"> </w:t>
      </w:r>
      <w:r w:rsidR="006A5D25" w:rsidRPr="00ED790A">
        <w:rPr>
          <w:sz w:val="36"/>
          <w:szCs w:val="28"/>
          <w:u w:val="single"/>
        </w:rPr>
        <w:t>Le traitement chirurgical</w:t>
      </w:r>
      <w:r>
        <w:rPr>
          <w:sz w:val="36"/>
          <w:szCs w:val="28"/>
        </w:rPr>
        <w:t>:</w:t>
      </w:r>
    </w:p>
    <w:p w14:paraId="6603801E" w14:textId="77777777" w:rsidR="006A5D25" w:rsidRPr="00606DE1" w:rsidRDefault="006A5D25" w:rsidP="006A5D25">
      <w:pPr>
        <w:rPr>
          <w:sz w:val="28"/>
          <w:szCs w:val="28"/>
        </w:rPr>
      </w:pPr>
      <w:r w:rsidRPr="00606DE1">
        <w:rPr>
          <w:sz w:val="28"/>
          <w:szCs w:val="28"/>
        </w:rPr>
        <w:t xml:space="preserve"> Les méthodes chirurgicales permettent de raccourcir les délais d'attente de mise en charge, évitent l'immobilisation et facilitent la rééducation du genou et  des muscles.</w:t>
      </w:r>
    </w:p>
    <w:p w14:paraId="2F56EF5E" w14:textId="77777777" w:rsidR="00F8189D" w:rsidRPr="00606DE1" w:rsidRDefault="006A5D25" w:rsidP="00B527F2">
      <w:pPr>
        <w:pStyle w:val="Paragraphedeliste"/>
        <w:numPr>
          <w:ilvl w:val="0"/>
          <w:numId w:val="15"/>
        </w:numPr>
        <w:rPr>
          <w:sz w:val="28"/>
          <w:szCs w:val="28"/>
        </w:rPr>
      </w:pPr>
      <w:r w:rsidRPr="00ED790A">
        <w:rPr>
          <w:sz w:val="28"/>
          <w:szCs w:val="28"/>
          <w:u w:val="single"/>
        </w:rPr>
        <w:t>L'ostéosynthèse par plaque</w:t>
      </w:r>
      <w:r w:rsidRPr="00606DE1">
        <w:rPr>
          <w:sz w:val="28"/>
          <w:szCs w:val="28"/>
        </w:rPr>
        <w:t>:</w:t>
      </w:r>
    </w:p>
    <w:p w14:paraId="3529B547" w14:textId="77777777" w:rsidR="0050698D" w:rsidRPr="00606DE1" w:rsidRDefault="0050698D" w:rsidP="0050698D">
      <w:pPr>
        <w:rPr>
          <w:sz w:val="28"/>
          <w:szCs w:val="28"/>
        </w:rPr>
      </w:pPr>
      <w:r w:rsidRPr="00606DE1">
        <w:rPr>
          <w:sz w:val="28"/>
          <w:szCs w:val="28"/>
        </w:rPr>
        <w:t xml:space="preserve">Cette méthode a l'avantage de permettre une réduction anatomique, d'éviter le plâtre, de permettre la mobilisation rapide du genou. Elle présente malgré tout, quelques inconvénients. Au niveau du fémur, les plaques vissées retardent la consolidation, elles peuvent favoriser les accolements musculaires et limiter la flexion du genou. L'abord direct peut surtout favoriser l'infection qui parfois, peut transformer en une catastrophe une fracture simple et fermée. </w:t>
      </w:r>
    </w:p>
    <w:p w14:paraId="1C1C2D40" w14:textId="77777777" w:rsidR="0050698D" w:rsidRPr="00606DE1" w:rsidRDefault="0050698D" w:rsidP="0050698D">
      <w:pPr>
        <w:rPr>
          <w:sz w:val="28"/>
          <w:szCs w:val="28"/>
        </w:rPr>
      </w:pPr>
      <w:r w:rsidRPr="00606DE1">
        <w:rPr>
          <w:sz w:val="28"/>
          <w:szCs w:val="28"/>
        </w:rPr>
        <w:t xml:space="preserve"> L'ouverture du foyer de fracture est au fémur, encore plus qu'ailleurs, une source d'inconvénients importants que l'on cherche à éviter au maximum. Les plaques vissées sont surtout utilisées pour les fractures distales et proximales du fémur.</w:t>
      </w:r>
    </w:p>
    <w:p w14:paraId="0000BC88" w14:textId="77777777" w:rsidR="00B527F2" w:rsidRPr="00606DE1" w:rsidRDefault="00B527F2" w:rsidP="00B527F2">
      <w:pPr>
        <w:pStyle w:val="Paragraphedeliste"/>
        <w:numPr>
          <w:ilvl w:val="0"/>
          <w:numId w:val="15"/>
        </w:numPr>
        <w:rPr>
          <w:sz w:val="28"/>
          <w:szCs w:val="28"/>
        </w:rPr>
      </w:pPr>
      <w:r w:rsidRPr="00ED790A">
        <w:rPr>
          <w:sz w:val="28"/>
          <w:szCs w:val="28"/>
          <w:u w:val="single"/>
        </w:rPr>
        <w:t>Le fixateur externe</w:t>
      </w:r>
      <w:r w:rsidRPr="00606DE1">
        <w:rPr>
          <w:sz w:val="28"/>
          <w:szCs w:val="28"/>
        </w:rPr>
        <w:t>:</w:t>
      </w:r>
    </w:p>
    <w:p w14:paraId="374D5D70" w14:textId="77777777" w:rsidR="00B527F2" w:rsidRPr="00606DE1" w:rsidRDefault="0050698D" w:rsidP="0050698D">
      <w:pPr>
        <w:rPr>
          <w:sz w:val="28"/>
          <w:szCs w:val="28"/>
        </w:rPr>
      </w:pPr>
      <w:r w:rsidRPr="00606DE1">
        <w:rPr>
          <w:sz w:val="28"/>
          <w:szCs w:val="28"/>
        </w:rPr>
        <w:t>Le fixateur externe peut être utilisé pour les fractures largement exposées du fémur, avec de gros dégâts des parties molles. Parfois, les réparations de lésions vasculaires rendent indispensables une stabilisation par fixateur externe. Il en est de même si les lésions des parties molles nécessitent des interventions plastiques. La mise en place d'un fixateur au fémur est difficile et la solidité du montage n'est pas toujours aussi satisfaisante qu'au nive</w:t>
      </w:r>
      <w:r w:rsidR="00B527F2" w:rsidRPr="00606DE1">
        <w:rPr>
          <w:sz w:val="28"/>
          <w:szCs w:val="28"/>
        </w:rPr>
        <w:t>au du tibia</w:t>
      </w:r>
      <w:r w:rsidRPr="00606DE1">
        <w:rPr>
          <w:sz w:val="28"/>
          <w:szCs w:val="28"/>
        </w:rPr>
        <w:t xml:space="preserve">. Quand c'est possible, on peut attendre la cicatrisation des plaies pour faire un enclouage </w:t>
      </w:r>
      <w:r w:rsidR="008F1CF7" w:rsidRPr="00606DE1">
        <w:rPr>
          <w:sz w:val="28"/>
          <w:szCs w:val="28"/>
        </w:rPr>
        <w:t>centromédullaire</w:t>
      </w:r>
    </w:p>
    <w:p w14:paraId="2E0655BA" w14:textId="77777777" w:rsidR="00B527F2" w:rsidRPr="00606DE1" w:rsidRDefault="0050698D" w:rsidP="00B527F2">
      <w:pPr>
        <w:pStyle w:val="Paragraphedeliste"/>
        <w:numPr>
          <w:ilvl w:val="0"/>
          <w:numId w:val="15"/>
        </w:numPr>
        <w:rPr>
          <w:sz w:val="28"/>
          <w:szCs w:val="28"/>
        </w:rPr>
      </w:pPr>
      <w:r w:rsidRPr="00ED790A">
        <w:rPr>
          <w:sz w:val="28"/>
          <w:szCs w:val="28"/>
          <w:u w:val="single"/>
        </w:rPr>
        <w:t xml:space="preserve">Enclouage </w:t>
      </w:r>
      <w:r w:rsidR="008F1CF7" w:rsidRPr="00ED790A">
        <w:rPr>
          <w:sz w:val="28"/>
          <w:szCs w:val="28"/>
          <w:u w:val="single"/>
        </w:rPr>
        <w:t>centromédullaire</w:t>
      </w:r>
      <w:r w:rsidRPr="00606DE1">
        <w:rPr>
          <w:sz w:val="28"/>
          <w:szCs w:val="28"/>
        </w:rPr>
        <w:t xml:space="preserve">: </w:t>
      </w:r>
    </w:p>
    <w:p w14:paraId="44137F23" w14:textId="77777777" w:rsidR="0050698D" w:rsidRPr="00606DE1" w:rsidRDefault="0050698D" w:rsidP="00B527F2">
      <w:pPr>
        <w:rPr>
          <w:sz w:val="28"/>
          <w:szCs w:val="28"/>
        </w:rPr>
      </w:pPr>
      <w:r w:rsidRPr="00606DE1">
        <w:rPr>
          <w:sz w:val="28"/>
          <w:szCs w:val="28"/>
        </w:rPr>
        <w:t xml:space="preserve">C`est une méthode qui permet une fixation physiologique que la plaque ou le fixateur externe, agissant essentiellement comme un tuteur interne partageant </w:t>
      </w:r>
      <w:r w:rsidRPr="00606DE1">
        <w:rPr>
          <w:sz w:val="28"/>
          <w:szCs w:val="28"/>
        </w:rPr>
        <w:lastRenderedPageBreak/>
        <w:t>avec l`os la prise</w:t>
      </w:r>
      <w:r w:rsidR="00ED790A">
        <w:rPr>
          <w:sz w:val="28"/>
          <w:szCs w:val="28"/>
        </w:rPr>
        <w:t xml:space="preserve"> en charge des contraintes biom</w:t>
      </w:r>
      <w:r w:rsidR="00ED790A" w:rsidRPr="00606DE1">
        <w:rPr>
          <w:sz w:val="28"/>
          <w:szCs w:val="28"/>
        </w:rPr>
        <w:t>écaniques</w:t>
      </w:r>
      <w:r w:rsidRPr="00606DE1">
        <w:rPr>
          <w:sz w:val="28"/>
          <w:szCs w:val="28"/>
        </w:rPr>
        <w:t xml:space="preserve"> favorisant la consolidation osseuse. Il s'agit d'une technique difficile qui </w:t>
      </w:r>
      <w:r w:rsidR="00ED790A">
        <w:rPr>
          <w:sz w:val="28"/>
          <w:szCs w:val="28"/>
        </w:rPr>
        <w:t>peut aboutir</w:t>
      </w:r>
      <w:r w:rsidRPr="00606DE1">
        <w:rPr>
          <w:sz w:val="28"/>
          <w:szCs w:val="28"/>
        </w:rPr>
        <w:t xml:space="preserve"> à des cals </w:t>
      </w:r>
      <w:r w:rsidR="00ED790A" w:rsidRPr="00606DE1">
        <w:rPr>
          <w:sz w:val="28"/>
          <w:szCs w:val="28"/>
        </w:rPr>
        <w:t>vicieuses importantes</w:t>
      </w:r>
      <w:r w:rsidRPr="00606DE1">
        <w:rPr>
          <w:sz w:val="28"/>
          <w:szCs w:val="28"/>
        </w:rPr>
        <w:t xml:space="preserve"> (cal rotatoire). </w:t>
      </w:r>
    </w:p>
    <w:p w14:paraId="3B012EE4" w14:textId="77777777" w:rsidR="00B527F2" w:rsidRPr="00606DE1" w:rsidRDefault="0050698D" w:rsidP="00B527F2">
      <w:pPr>
        <w:pStyle w:val="Paragraphedeliste"/>
        <w:numPr>
          <w:ilvl w:val="0"/>
          <w:numId w:val="17"/>
        </w:numPr>
        <w:rPr>
          <w:sz w:val="28"/>
          <w:szCs w:val="28"/>
        </w:rPr>
      </w:pPr>
      <w:r w:rsidRPr="00606DE1">
        <w:rPr>
          <w:sz w:val="28"/>
          <w:szCs w:val="28"/>
        </w:rPr>
        <w:t xml:space="preserve">L'enclouage </w:t>
      </w:r>
      <w:r w:rsidR="008F1CF7" w:rsidRPr="00606DE1">
        <w:rPr>
          <w:sz w:val="28"/>
          <w:szCs w:val="28"/>
        </w:rPr>
        <w:t>centromédullaire</w:t>
      </w:r>
      <w:r w:rsidR="00B527F2" w:rsidRPr="00606DE1">
        <w:rPr>
          <w:sz w:val="28"/>
          <w:szCs w:val="28"/>
        </w:rPr>
        <w:t xml:space="preserve"> à foyer fermé</w:t>
      </w:r>
    </w:p>
    <w:p w14:paraId="3770BE1D" w14:textId="77777777" w:rsidR="00B527F2" w:rsidRPr="00606DE1" w:rsidRDefault="0050698D" w:rsidP="0050698D">
      <w:pPr>
        <w:rPr>
          <w:sz w:val="28"/>
          <w:szCs w:val="28"/>
        </w:rPr>
      </w:pPr>
      <w:r w:rsidRPr="00606DE1">
        <w:rPr>
          <w:sz w:val="28"/>
          <w:szCs w:val="28"/>
        </w:rPr>
        <w:t>C'est la méthode de choix pour les fractures diaphysaires. La réduction est habituellement obtenue par une traction sur table orthopédique et sous anesthésie générale. Elle est réalisée sous contrôle radioscopique. La traction peut être appliquée sur le pied ou par l'intermédiaire d'une broche de traction du genou s'il y en a déjà une. L'enclouage se fait par une courte incision au niveau du grand trochanter sans ouvrir le foyer. L'ouverture du foyer de fracture n'est réalisée que lorsqu'il y a une interposition musculaire ou une irréductibilité com</w:t>
      </w:r>
      <w:r w:rsidR="00B527F2" w:rsidRPr="00606DE1">
        <w:rPr>
          <w:sz w:val="28"/>
          <w:szCs w:val="28"/>
        </w:rPr>
        <w:t>plète</w:t>
      </w:r>
      <w:r w:rsidRPr="00606DE1">
        <w:rPr>
          <w:sz w:val="28"/>
          <w:szCs w:val="28"/>
        </w:rPr>
        <w:t>.</w:t>
      </w:r>
    </w:p>
    <w:p w14:paraId="7B3A3DD7" w14:textId="77777777" w:rsidR="0050698D" w:rsidRPr="00606DE1" w:rsidRDefault="0050698D" w:rsidP="0050698D">
      <w:pPr>
        <w:rPr>
          <w:sz w:val="28"/>
          <w:szCs w:val="28"/>
        </w:rPr>
      </w:pPr>
      <w:r w:rsidRPr="00606DE1">
        <w:rPr>
          <w:sz w:val="28"/>
          <w:szCs w:val="28"/>
        </w:rPr>
        <w:t xml:space="preserve"> La stabilité apportée par l'enclouage </w:t>
      </w:r>
      <w:r w:rsidR="008F1CF7" w:rsidRPr="00606DE1">
        <w:rPr>
          <w:sz w:val="28"/>
          <w:szCs w:val="28"/>
        </w:rPr>
        <w:t>centromédullaire</w:t>
      </w:r>
      <w:r w:rsidRPr="00606DE1">
        <w:rPr>
          <w:sz w:val="28"/>
          <w:szCs w:val="28"/>
        </w:rPr>
        <w:t xml:space="preserve"> est excellente dans les fractures simples et elle permet une reprise rapi</w:t>
      </w:r>
      <w:r w:rsidR="00B527F2" w:rsidRPr="00606DE1">
        <w:rPr>
          <w:sz w:val="28"/>
          <w:szCs w:val="28"/>
        </w:rPr>
        <w:t xml:space="preserve">de de l'appui avec des cannes. </w:t>
      </w:r>
    </w:p>
    <w:p w14:paraId="0463631C" w14:textId="77777777" w:rsidR="00B527F2" w:rsidRPr="00606DE1" w:rsidRDefault="0050698D" w:rsidP="00B527F2">
      <w:pPr>
        <w:pStyle w:val="Paragraphedeliste"/>
        <w:numPr>
          <w:ilvl w:val="0"/>
          <w:numId w:val="17"/>
        </w:numPr>
        <w:rPr>
          <w:sz w:val="28"/>
          <w:szCs w:val="28"/>
        </w:rPr>
      </w:pPr>
      <w:r w:rsidRPr="00606DE1">
        <w:rPr>
          <w:sz w:val="28"/>
          <w:szCs w:val="28"/>
        </w:rPr>
        <w:t xml:space="preserve">Enclouage </w:t>
      </w:r>
      <w:r w:rsidR="008F1CF7" w:rsidRPr="00606DE1">
        <w:rPr>
          <w:sz w:val="28"/>
          <w:szCs w:val="28"/>
        </w:rPr>
        <w:t>centromédullaire</w:t>
      </w:r>
      <w:r w:rsidRPr="00606DE1">
        <w:rPr>
          <w:sz w:val="28"/>
          <w:szCs w:val="28"/>
        </w:rPr>
        <w:t xml:space="preserve"> a foyer ouvert :</w:t>
      </w:r>
    </w:p>
    <w:p w14:paraId="73DDE257" w14:textId="77777777" w:rsidR="0050698D" w:rsidRPr="00606DE1" w:rsidRDefault="0050698D" w:rsidP="0050698D">
      <w:pPr>
        <w:rPr>
          <w:sz w:val="28"/>
          <w:szCs w:val="28"/>
        </w:rPr>
      </w:pPr>
      <w:r w:rsidRPr="00606DE1">
        <w:rPr>
          <w:sz w:val="28"/>
          <w:szCs w:val="28"/>
        </w:rPr>
        <w:t xml:space="preserve"> On aborde le foyer de fracture. Ce procédé est souvent condamné car il lèse à la</w:t>
      </w:r>
      <w:r w:rsidR="00B527F2" w:rsidRPr="00606DE1">
        <w:rPr>
          <w:sz w:val="28"/>
          <w:szCs w:val="28"/>
        </w:rPr>
        <w:t xml:space="preserve"> </w:t>
      </w:r>
      <w:r w:rsidRPr="00606DE1">
        <w:rPr>
          <w:sz w:val="28"/>
          <w:szCs w:val="28"/>
        </w:rPr>
        <w:t xml:space="preserve"> fois les artères d`origine médullaire, et celles d`origine périostée. L'ouverture du foyer, les manipulations </w:t>
      </w:r>
      <w:r w:rsidR="00606DE1" w:rsidRPr="00606DE1">
        <w:rPr>
          <w:sz w:val="28"/>
          <w:szCs w:val="28"/>
        </w:rPr>
        <w:t>peropératoires</w:t>
      </w:r>
      <w:r w:rsidRPr="00606DE1">
        <w:rPr>
          <w:sz w:val="28"/>
          <w:szCs w:val="28"/>
        </w:rPr>
        <w:t xml:space="preserve"> sont autant des facteurs qui exposent aux risques infectieux. Aussi l'abord du foyer entraîne la vidange de l`hématome fracturaire et tout ceci risque de compromettre le processus de consolidation osseuse. Ainsi cette méthode ne se conçoit que la " </w:t>
      </w:r>
      <w:r w:rsidR="00ED790A">
        <w:rPr>
          <w:sz w:val="28"/>
          <w:szCs w:val="28"/>
        </w:rPr>
        <w:t>main forcée"</w:t>
      </w:r>
      <w:r w:rsidRPr="00606DE1">
        <w:rPr>
          <w:sz w:val="28"/>
          <w:szCs w:val="28"/>
        </w:rPr>
        <w:t>: L'absence de matériel po</w:t>
      </w:r>
      <w:r w:rsidR="00606DE1">
        <w:rPr>
          <w:sz w:val="28"/>
          <w:szCs w:val="28"/>
        </w:rPr>
        <w:t>ur l`enclouage à foyer fermé, la cal fibreuse</w:t>
      </w:r>
      <w:r w:rsidRPr="00606DE1">
        <w:rPr>
          <w:sz w:val="28"/>
          <w:szCs w:val="28"/>
        </w:rPr>
        <w:t xml:space="preserve">, l`irréductibilité de la fracture par interposition des tissus mous. </w:t>
      </w:r>
    </w:p>
    <w:p w14:paraId="22411426" w14:textId="77777777" w:rsidR="00606DE1" w:rsidRPr="00606DE1" w:rsidRDefault="0050698D" w:rsidP="0050698D">
      <w:pPr>
        <w:rPr>
          <w:sz w:val="28"/>
          <w:szCs w:val="28"/>
        </w:rPr>
      </w:pPr>
      <w:r w:rsidRPr="00606DE1">
        <w:rPr>
          <w:sz w:val="28"/>
          <w:szCs w:val="28"/>
        </w:rPr>
        <w:t xml:space="preserve">Les fractures comminutives peuvent être enclouées sans alésage mais avec une stabilité moins bonne. Il s'agit alors d'un « enclouage d'alignement ». La rotation est mal contrôlée ainsi que la longueur et il peut être utile d'installer une traction collée pendant 15 jours à 3 semaines, le temps que le cal fibreux s'organise et stabilise le foyer. On peut améliorer la stabilité par le verrouillage. </w:t>
      </w:r>
    </w:p>
    <w:p w14:paraId="35AEC90D" w14:textId="77777777" w:rsidR="00606DE1" w:rsidRPr="00606DE1" w:rsidRDefault="0050698D" w:rsidP="00606DE1">
      <w:pPr>
        <w:pStyle w:val="Paragraphedeliste"/>
        <w:numPr>
          <w:ilvl w:val="0"/>
          <w:numId w:val="17"/>
        </w:numPr>
        <w:rPr>
          <w:sz w:val="28"/>
          <w:szCs w:val="28"/>
        </w:rPr>
      </w:pPr>
      <w:r w:rsidRPr="00606DE1">
        <w:rPr>
          <w:sz w:val="28"/>
          <w:szCs w:val="28"/>
        </w:rPr>
        <w:t xml:space="preserve">L'enclouage verrouillé ou claveté : </w:t>
      </w:r>
    </w:p>
    <w:p w14:paraId="0D63C9FF" w14:textId="77777777" w:rsidR="00DC3A52" w:rsidRDefault="0050698D" w:rsidP="0050698D">
      <w:pPr>
        <w:rPr>
          <w:sz w:val="28"/>
          <w:szCs w:val="28"/>
        </w:rPr>
      </w:pPr>
      <w:r w:rsidRPr="00606DE1">
        <w:rPr>
          <w:sz w:val="28"/>
          <w:szCs w:val="28"/>
        </w:rPr>
        <w:t xml:space="preserve">Il consiste à compléter la stabilité du montage précédent par des vis transversales ou obliques à travers l'os et le clou. On maintient ainsi la </w:t>
      </w:r>
      <w:r w:rsidRPr="00606DE1">
        <w:rPr>
          <w:sz w:val="28"/>
          <w:szCs w:val="28"/>
        </w:rPr>
        <w:lastRenderedPageBreak/>
        <w:t>longueur correcte obtenue lors de la réduction et on bloque bien les mouvements de rotation des  fragments autour du clou : c'est le montage statique. L'introduction de ces vis dans des trous spéciaux aménagés aux extrémités du clou se fait avec un système de visée solidaire de l'appareil de radioscopie. Lorsque le clou est stable dans l'un des deux fragments principaux, seul le fragment mobile est verrouillé. L'appui est alors possible progressivement sur le membre avec ce montage qui est dit « dynamique ». La mise en charge précoce favorise le contact des fragments et la consolidation. Lorsque les 2 extrémités sont verrouillées, le montage est dit statique et l'appui ne doit pas être autorisé avant que la consolidation osseuse soit suffisante.</w:t>
      </w:r>
    </w:p>
    <w:p w14:paraId="4849000C" w14:textId="77777777" w:rsidR="00606DE1" w:rsidRDefault="00ED790A" w:rsidP="0050698D">
      <w:pPr>
        <w:rPr>
          <w:sz w:val="36"/>
          <w:szCs w:val="36"/>
        </w:rPr>
      </w:pPr>
      <w:r>
        <w:rPr>
          <w:sz w:val="36"/>
          <w:szCs w:val="36"/>
        </w:rPr>
        <w:t xml:space="preserve">      V</w:t>
      </w:r>
      <w:r w:rsidR="00DC3A52" w:rsidRPr="00DC3A52">
        <w:rPr>
          <w:sz w:val="36"/>
          <w:szCs w:val="36"/>
        </w:rPr>
        <w:t xml:space="preserve">. </w:t>
      </w:r>
      <w:r w:rsidR="00DC3A52" w:rsidRPr="00DC3A52">
        <w:rPr>
          <w:sz w:val="36"/>
          <w:szCs w:val="36"/>
          <w:u w:val="single"/>
        </w:rPr>
        <w:t>PARTICULARITES DES FRACTURES CHEZ L’ENFANT</w:t>
      </w:r>
      <w:r w:rsidR="0050698D" w:rsidRPr="00DC3A52">
        <w:rPr>
          <w:sz w:val="36"/>
          <w:szCs w:val="36"/>
        </w:rPr>
        <w:t xml:space="preserve"> </w:t>
      </w:r>
    </w:p>
    <w:p w14:paraId="33939FFB" w14:textId="77777777" w:rsidR="00DC3A52" w:rsidRPr="00DC3A52" w:rsidRDefault="006D35B5" w:rsidP="00DC3A52">
      <w:pPr>
        <w:rPr>
          <w:sz w:val="36"/>
          <w:szCs w:val="36"/>
        </w:rPr>
      </w:pPr>
      <w:r>
        <w:rPr>
          <w:sz w:val="36"/>
          <w:szCs w:val="36"/>
        </w:rPr>
        <w:t xml:space="preserve">              </w:t>
      </w:r>
      <w:r w:rsidR="00ED790A">
        <w:rPr>
          <w:sz w:val="36"/>
          <w:szCs w:val="36"/>
        </w:rPr>
        <w:t>V.1</w:t>
      </w:r>
      <w:r w:rsidR="00ED790A" w:rsidRPr="00ED790A">
        <w:rPr>
          <w:sz w:val="36"/>
          <w:szCs w:val="36"/>
        </w:rPr>
        <w:t>.</w:t>
      </w:r>
      <w:r w:rsidR="00DC3A52" w:rsidRPr="00ED790A">
        <w:rPr>
          <w:sz w:val="36"/>
          <w:szCs w:val="36"/>
        </w:rPr>
        <w:t xml:space="preserve"> </w:t>
      </w:r>
      <w:r w:rsidR="00DC3A52" w:rsidRPr="00ED790A">
        <w:rPr>
          <w:sz w:val="36"/>
          <w:szCs w:val="36"/>
          <w:u w:val="single"/>
        </w:rPr>
        <w:t>Aspects anatomiques de l’os de l’enfant</w:t>
      </w:r>
      <w:r w:rsidR="00DC3A52" w:rsidRPr="00DC3A52">
        <w:rPr>
          <w:sz w:val="36"/>
          <w:szCs w:val="36"/>
        </w:rPr>
        <w:t xml:space="preserve">:  </w:t>
      </w:r>
    </w:p>
    <w:p w14:paraId="416D2EEF" w14:textId="77777777" w:rsidR="00DC3A52" w:rsidRPr="00DC3A52" w:rsidRDefault="00DC3A52" w:rsidP="00DC3A52">
      <w:pPr>
        <w:rPr>
          <w:sz w:val="28"/>
          <w:szCs w:val="28"/>
        </w:rPr>
      </w:pPr>
      <w:r>
        <w:rPr>
          <w:sz w:val="28"/>
          <w:szCs w:val="28"/>
        </w:rPr>
        <w:t xml:space="preserve">  </w:t>
      </w:r>
      <w:r w:rsidRPr="00DC3A52">
        <w:rPr>
          <w:sz w:val="28"/>
          <w:szCs w:val="28"/>
        </w:rPr>
        <w:t xml:space="preserve">L’os infantile est relativement peu minéralisé. Il est hydraté et plus poreux que l’os adulte. La fréquence particulière des fractures chez l’enfant s’explique par ce caractère poreux de l’os jeune. Le cortex est aréolaire et peut facilement être brisé presque les canaux de havers occupent une très grande partie de l’os. Un os compact d’adulte se rompt uniquement lorsqu’il est mis en tension, tandis que la nature d’un os d’enfant y détermine des fractures par compression. En revanche, l’élasticité et la plasticité de l’os cortical sont supérieures chez l’enfant. L’os infantile résiste donc mieux aux contraintes en tension que l’os adulte. </w:t>
      </w:r>
    </w:p>
    <w:p w14:paraId="14AE5CFF" w14:textId="77777777" w:rsidR="00DC3A52" w:rsidRPr="00DC3A52" w:rsidRDefault="00DC3A52" w:rsidP="00DC3A52">
      <w:pPr>
        <w:rPr>
          <w:sz w:val="28"/>
          <w:szCs w:val="28"/>
        </w:rPr>
      </w:pPr>
      <w:r>
        <w:rPr>
          <w:sz w:val="28"/>
          <w:szCs w:val="28"/>
        </w:rPr>
        <w:t xml:space="preserve">  </w:t>
      </w:r>
      <w:r w:rsidRPr="00DC3A52">
        <w:rPr>
          <w:sz w:val="28"/>
          <w:szCs w:val="28"/>
        </w:rPr>
        <w:t>L’inflexion d’une diaphyse combine des contraintes de tension sur le côté convexe et des con</w:t>
      </w:r>
      <w:r>
        <w:rPr>
          <w:sz w:val="28"/>
          <w:szCs w:val="28"/>
        </w:rPr>
        <w:t>traintes de pression sur le côté</w:t>
      </w:r>
      <w:r w:rsidRPr="00DC3A52">
        <w:rPr>
          <w:sz w:val="28"/>
          <w:szCs w:val="28"/>
        </w:rPr>
        <w:t xml:space="preserve"> concave. L’os infantile chargé en flexion plie avec plus de facilité et sur une plus grande amplitude que l’os adulte, il absorbe ainsi une quantité supérieure d’énergie avant la rupture. Le périoste, épais et résistant, détermine pour une grande part le comportement mécanique de l’os infantile. </w:t>
      </w:r>
    </w:p>
    <w:p w14:paraId="003251C5" w14:textId="77777777" w:rsidR="006D35B5" w:rsidRDefault="00DC3A52" w:rsidP="006D35B5">
      <w:pPr>
        <w:rPr>
          <w:sz w:val="36"/>
          <w:szCs w:val="36"/>
        </w:rPr>
      </w:pPr>
      <w:r w:rsidRPr="00ED790A">
        <w:rPr>
          <w:sz w:val="36"/>
          <w:szCs w:val="36"/>
        </w:rPr>
        <w:t xml:space="preserve">         </w:t>
      </w:r>
      <w:r w:rsidR="006D35B5" w:rsidRPr="00ED790A">
        <w:rPr>
          <w:sz w:val="36"/>
          <w:szCs w:val="36"/>
        </w:rPr>
        <w:t xml:space="preserve">    </w:t>
      </w:r>
      <w:r w:rsidR="00ED790A" w:rsidRPr="00ED790A">
        <w:rPr>
          <w:sz w:val="36"/>
          <w:szCs w:val="36"/>
        </w:rPr>
        <w:t>V.</w:t>
      </w:r>
      <w:r w:rsidR="00ED790A">
        <w:rPr>
          <w:sz w:val="36"/>
          <w:szCs w:val="36"/>
        </w:rPr>
        <w:t>2.</w:t>
      </w:r>
      <w:r w:rsidRPr="00DC3A52">
        <w:rPr>
          <w:sz w:val="36"/>
          <w:szCs w:val="36"/>
        </w:rPr>
        <w:t xml:space="preserve"> </w:t>
      </w:r>
      <w:r w:rsidRPr="00ED790A">
        <w:rPr>
          <w:sz w:val="36"/>
          <w:szCs w:val="36"/>
          <w:u w:val="single"/>
        </w:rPr>
        <w:t>particularités thérapeutiques</w:t>
      </w:r>
      <w:r w:rsidR="006D35B5">
        <w:rPr>
          <w:sz w:val="36"/>
          <w:szCs w:val="36"/>
        </w:rPr>
        <w:t xml:space="preserve"> </w:t>
      </w:r>
    </w:p>
    <w:p w14:paraId="2577AFB6" w14:textId="77777777" w:rsidR="0017091E" w:rsidRDefault="006D35B5" w:rsidP="0017091E">
      <w:pPr>
        <w:rPr>
          <w:sz w:val="28"/>
          <w:szCs w:val="28"/>
        </w:rPr>
      </w:pPr>
      <w:r w:rsidRPr="006D35B5">
        <w:rPr>
          <w:sz w:val="36"/>
          <w:szCs w:val="36"/>
        </w:rPr>
        <w:t xml:space="preserve"> </w:t>
      </w:r>
      <w:r w:rsidR="00CF0A23">
        <w:rPr>
          <w:sz w:val="28"/>
          <w:szCs w:val="28"/>
        </w:rPr>
        <w:t xml:space="preserve">  </w:t>
      </w:r>
      <w:r w:rsidR="00DC3A52" w:rsidRPr="00DC3A52">
        <w:rPr>
          <w:sz w:val="28"/>
          <w:szCs w:val="28"/>
        </w:rPr>
        <w:t>La consolidation des fractures chez l'enfant présente un certain nombre de particularités, dont le traitement doit tenir compte</w:t>
      </w:r>
      <w:r w:rsidR="00DC3A52">
        <w:rPr>
          <w:sz w:val="28"/>
          <w:szCs w:val="28"/>
        </w:rPr>
        <w:t>. E</w:t>
      </w:r>
      <w:r w:rsidR="00DC3A52" w:rsidRPr="00DC3A52">
        <w:rPr>
          <w:sz w:val="28"/>
          <w:szCs w:val="28"/>
        </w:rPr>
        <w:t>lle est d'autant plus</w:t>
      </w:r>
      <w:r w:rsidR="0017091E">
        <w:rPr>
          <w:sz w:val="28"/>
          <w:szCs w:val="28"/>
        </w:rPr>
        <w:t xml:space="preserve"> </w:t>
      </w:r>
      <w:r w:rsidR="00DC3A52" w:rsidRPr="00DC3A52">
        <w:rPr>
          <w:sz w:val="28"/>
          <w:szCs w:val="28"/>
        </w:rPr>
        <w:lastRenderedPageBreak/>
        <w:t>rapide que l'enfant est plus jeune ; la croissance a la possibilité de remodeler certains cals vicieux; la fracture et parfois son traitement stimulent la croissance.</w:t>
      </w:r>
    </w:p>
    <w:p w14:paraId="7B9C94FC" w14:textId="77777777" w:rsidR="00DC3A52" w:rsidRPr="00DC3A52" w:rsidRDefault="0017091E" w:rsidP="00DC3A52">
      <w:pPr>
        <w:rPr>
          <w:sz w:val="28"/>
          <w:szCs w:val="28"/>
        </w:rPr>
      </w:pPr>
      <w:r>
        <w:rPr>
          <w:sz w:val="28"/>
          <w:szCs w:val="28"/>
        </w:rPr>
        <w:t xml:space="preserve">  </w:t>
      </w:r>
      <w:r w:rsidR="00CF0A23">
        <w:rPr>
          <w:sz w:val="28"/>
          <w:szCs w:val="28"/>
        </w:rPr>
        <w:t xml:space="preserve"> </w:t>
      </w:r>
      <w:r w:rsidR="00DC3A52" w:rsidRPr="00DC3A52">
        <w:rPr>
          <w:sz w:val="28"/>
          <w:szCs w:val="28"/>
        </w:rPr>
        <w:t>Chez l’enfant, l’ostéogenèse de réparation n’est pas différente dans son essence de celle de l’adulte. La fracture dia</w:t>
      </w:r>
      <w:r>
        <w:rPr>
          <w:sz w:val="28"/>
          <w:szCs w:val="28"/>
        </w:rPr>
        <w:t xml:space="preserve">physaire, en rompant les canaux </w:t>
      </w:r>
      <w:r w:rsidR="00DC3A52" w:rsidRPr="00DC3A52">
        <w:rPr>
          <w:sz w:val="28"/>
          <w:szCs w:val="28"/>
        </w:rPr>
        <w:t xml:space="preserve">haversiens, produit un hématome fracturaire qui sera suivie par la nécrose des deux extrémités fracturaires. Le processus de réparation démarre avec une grande rapidité, dans les 24 premières heures. </w:t>
      </w:r>
    </w:p>
    <w:p w14:paraId="410C74CB" w14:textId="77777777" w:rsidR="00DC3A52" w:rsidRPr="00DC3A52" w:rsidRDefault="00CF0A23" w:rsidP="00DC3A52">
      <w:pPr>
        <w:rPr>
          <w:sz w:val="28"/>
          <w:szCs w:val="28"/>
        </w:rPr>
      </w:pPr>
      <w:r>
        <w:rPr>
          <w:sz w:val="28"/>
          <w:szCs w:val="28"/>
        </w:rPr>
        <w:t xml:space="preserve">  </w:t>
      </w:r>
      <w:r w:rsidR="00DC3A52" w:rsidRPr="00DC3A52">
        <w:rPr>
          <w:sz w:val="28"/>
          <w:szCs w:val="28"/>
        </w:rPr>
        <w:t xml:space="preserve">Le tissu ostéogénique de réparation se développe à la périphérie de l’hématome fracturaire et dans la région médullaire, c’est la consolidation secondaire. Dans de rares circonstances (fracture non déplacée, ostéosynthèse à compression âpres réduction exacte), la consolidation se produit par union primaire de l’os ou croissance directe des systèmes haversiens à travers le site fracturaire. C’est la consolidation per </w:t>
      </w:r>
      <w:proofErr w:type="spellStart"/>
      <w:r w:rsidR="00DC3A52" w:rsidRPr="00DC3A52">
        <w:rPr>
          <w:sz w:val="28"/>
          <w:szCs w:val="28"/>
        </w:rPr>
        <w:t>primam</w:t>
      </w:r>
      <w:proofErr w:type="spellEnd"/>
      <w:r w:rsidR="00DC3A52" w:rsidRPr="00DC3A52">
        <w:rPr>
          <w:sz w:val="28"/>
          <w:szCs w:val="28"/>
        </w:rPr>
        <w:t xml:space="preserve">. </w:t>
      </w:r>
    </w:p>
    <w:p w14:paraId="15E9634B" w14:textId="77777777" w:rsidR="00DC3A52" w:rsidRPr="00DC3A52" w:rsidRDefault="00DC3A52" w:rsidP="00DC3A52">
      <w:pPr>
        <w:rPr>
          <w:sz w:val="28"/>
          <w:szCs w:val="28"/>
        </w:rPr>
      </w:pPr>
      <w:r w:rsidRPr="00DC3A52">
        <w:rPr>
          <w:sz w:val="28"/>
          <w:szCs w:val="28"/>
        </w:rPr>
        <w:t xml:space="preserve">On distingue deux grandes étapes dans la consolidation des fractures diaphysaires : </w:t>
      </w:r>
    </w:p>
    <w:p w14:paraId="3592FC07" w14:textId="77777777" w:rsidR="00DC3A52" w:rsidRPr="00CF0A23" w:rsidRDefault="00DC3A52" w:rsidP="00CF0A23">
      <w:pPr>
        <w:pStyle w:val="Paragraphedeliste"/>
        <w:numPr>
          <w:ilvl w:val="0"/>
          <w:numId w:val="15"/>
        </w:numPr>
        <w:rPr>
          <w:sz w:val="28"/>
          <w:szCs w:val="28"/>
        </w:rPr>
      </w:pPr>
      <w:r w:rsidRPr="00CF0A23">
        <w:rPr>
          <w:sz w:val="28"/>
          <w:szCs w:val="28"/>
        </w:rPr>
        <w:t xml:space="preserve">La formation </w:t>
      </w:r>
      <w:r w:rsidR="00CF0A23" w:rsidRPr="00CF0A23">
        <w:rPr>
          <w:sz w:val="28"/>
          <w:szCs w:val="28"/>
        </w:rPr>
        <w:t>d’une</w:t>
      </w:r>
      <w:r w:rsidRPr="00CF0A23">
        <w:rPr>
          <w:sz w:val="28"/>
          <w:szCs w:val="28"/>
        </w:rPr>
        <w:t xml:space="preserve"> cal provisoire qui aboutit, en quelques semaines, à la consolidation clinique. L’hématome fracturaire et le périoste sont responsable du développement de </w:t>
      </w:r>
      <w:r w:rsidR="00CF0A23" w:rsidRPr="00CF0A23">
        <w:rPr>
          <w:sz w:val="28"/>
          <w:szCs w:val="28"/>
        </w:rPr>
        <w:t>cette</w:t>
      </w:r>
      <w:r w:rsidRPr="00CF0A23">
        <w:rPr>
          <w:sz w:val="28"/>
          <w:szCs w:val="28"/>
        </w:rPr>
        <w:t xml:space="preserve"> cal, qui réalise l’immobilisation du foyer de fracture, préalable, in</w:t>
      </w:r>
      <w:r w:rsidR="00CF0A23">
        <w:rPr>
          <w:sz w:val="28"/>
          <w:szCs w:val="28"/>
        </w:rPr>
        <w:t>dispensable à l’étape suivante.</w:t>
      </w:r>
      <w:r w:rsidRPr="00CF0A23">
        <w:rPr>
          <w:sz w:val="28"/>
          <w:szCs w:val="28"/>
        </w:rPr>
        <w:t xml:space="preserve"> </w:t>
      </w:r>
    </w:p>
    <w:p w14:paraId="62DB72D4" w14:textId="77777777" w:rsidR="00DC3A52" w:rsidRPr="008158BE" w:rsidRDefault="008158BE" w:rsidP="008158BE">
      <w:pPr>
        <w:pStyle w:val="Paragraphedeliste"/>
        <w:numPr>
          <w:ilvl w:val="0"/>
          <w:numId w:val="15"/>
        </w:numPr>
        <w:rPr>
          <w:sz w:val="28"/>
          <w:szCs w:val="28"/>
        </w:rPr>
      </w:pPr>
      <w:r>
        <w:rPr>
          <w:sz w:val="28"/>
          <w:szCs w:val="28"/>
        </w:rPr>
        <w:t>Le remodelage de la</w:t>
      </w:r>
      <w:r w:rsidR="00DC3A52" w:rsidRPr="00CF0A23">
        <w:rPr>
          <w:sz w:val="28"/>
          <w:szCs w:val="28"/>
        </w:rPr>
        <w:t xml:space="preserve"> </w:t>
      </w:r>
      <w:proofErr w:type="spellStart"/>
      <w:r w:rsidR="00DC3A52" w:rsidRPr="00CF0A23">
        <w:rPr>
          <w:sz w:val="28"/>
          <w:szCs w:val="28"/>
        </w:rPr>
        <w:t>cal</w:t>
      </w:r>
      <w:proofErr w:type="spellEnd"/>
      <w:r w:rsidR="00DC3A52" w:rsidRPr="00CF0A23">
        <w:rPr>
          <w:sz w:val="28"/>
          <w:szCs w:val="28"/>
        </w:rPr>
        <w:t xml:space="preserve"> ou l’os immature, primitif, est remplacé par l’os lamellaire, définitif et haversien. Cette phase vise à redonner à l’os cortical sa structure anatomique et ses propriétés in</w:t>
      </w:r>
      <w:r w:rsidR="002E60CA">
        <w:rPr>
          <w:sz w:val="28"/>
          <w:szCs w:val="28"/>
        </w:rPr>
        <w:t>itiales. La</w:t>
      </w:r>
      <w:r w:rsidR="00DC3A52" w:rsidRPr="00CF0A23">
        <w:rPr>
          <w:sz w:val="28"/>
          <w:szCs w:val="28"/>
        </w:rPr>
        <w:t xml:space="preserve"> cal pr</w:t>
      </w:r>
      <w:r>
        <w:rPr>
          <w:sz w:val="28"/>
          <w:szCs w:val="28"/>
        </w:rPr>
        <w:t>ovisoire comporte, d’une part la</w:t>
      </w:r>
      <w:r w:rsidR="00DC3A52" w:rsidRPr="00CF0A23">
        <w:rPr>
          <w:sz w:val="28"/>
          <w:szCs w:val="28"/>
        </w:rPr>
        <w:t xml:space="preserve"> cal périphéri</w:t>
      </w:r>
      <w:r>
        <w:rPr>
          <w:sz w:val="28"/>
          <w:szCs w:val="28"/>
        </w:rPr>
        <w:t>que périoste et d’autre part, la</w:t>
      </w:r>
      <w:r w:rsidR="00DC3A52" w:rsidRPr="00CF0A23">
        <w:rPr>
          <w:sz w:val="28"/>
          <w:szCs w:val="28"/>
        </w:rPr>
        <w:t xml:space="preserve"> cal </w:t>
      </w:r>
      <w:proofErr w:type="spellStart"/>
      <w:r w:rsidR="00DC3A52" w:rsidRPr="00CF0A23">
        <w:rPr>
          <w:sz w:val="28"/>
          <w:szCs w:val="28"/>
        </w:rPr>
        <w:t>endosté</w:t>
      </w:r>
      <w:proofErr w:type="spellEnd"/>
      <w:r w:rsidR="00DC3A52" w:rsidRPr="00CF0A23">
        <w:rPr>
          <w:sz w:val="28"/>
          <w:szCs w:val="28"/>
        </w:rPr>
        <w:t xml:space="preserve"> ou médullaire. Il faut insister sur </w:t>
      </w:r>
      <w:r w:rsidR="00DC3A52" w:rsidRPr="008158BE">
        <w:rPr>
          <w:sz w:val="28"/>
          <w:szCs w:val="28"/>
        </w:rPr>
        <w:t>l’importance du mod</w:t>
      </w:r>
      <w:r>
        <w:rPr>
          <w:sz w:val="28"/>
          <w:szCs w:val="28"/>
        </w:rPr>
        <w:t>e de réparation que constitue la</w:t>
      </w:r>
      <w:r w:rsidR="00DC3A52" w:rsidRPr="008158BE">
        <w:rPr>
          <w:sz w:val="28"/>
          <w:szCs w:val="28"/>
        </w:rPr>
        <w:t xml:space="preserve"> cal périphérique. Son organisation et son remodelage dépendent pour une gra</w:t>
      </w:r>
      <w:r>
        <w:rPr>
          <w:sz w:val="28"/>
          <w:szCs w:val="28"/>
        </w:rPr>
        <w:t>nde part de sa vascularisation.</w:t>
      </w:r>
      <w:r w:rsidRPr="008158BE">
        <w:rPr>
          <w:sz w:val="28"/>
          <w:szCs w:val="28"/>
        </w:rPr>
        <w:t xml:space="preserve"> </w:t>
      </w:r>
      <w:r w:rsidR="002E60CA">
        <w:rPr>
          <w:sz w:val="28"/>
          <w:szCs w:val="28"/>
        </w:rPr>
        <w:t xml:space="preserve">La vascularisation de la </w:t>
      </w:r>
      <w:proofErr w:type="spellStart"/>
      <w:r w:rsidR="002E60CA">
        <w:rPr>
          <w:sz w:val="28"/>
          <w:szCs w:val="28"/>
        </w:rPr>
        <w:t>cal</w:t>
      </w:r>
      <w:proofErr w:type="spellEnd"/>
      <w:r w:rsidR="002E60CA">
        <w:rPr>
          <w:sz w:val="28"/>
          <w:szCs w:val="28"/>
        </w:rPr>
        <w:t xml:space="preserve"> primitive</w:t>
      </w:r>
      <w:r w:rsidR="00DC3A52" w:rsidRPr="008158BE">
        <w:rPr>
          <w:sz w:val="28"/>
          <w:szCs w:val="28"/>
        </w:rPr>
        <w:t xml:space="preserve"> périphérique est essentiellement éristique (périoste et ses attaches musculaires). </w:t>
      </w:r>
    </w:p>
    <w:p w14:paraId="17D12A80" w14:textId="77777777" w:rsidR="00DC3A52" w:rsidRPr="00DC3A52" w:rsidRDefault="008158BE" w:rsidP="00DC3A52">
      <w:pPr>
        <w:rPr>
          <w:sz w:val="28"/>
          <w:szCs w:val="28"/>
        </w:rPr>
      </w:pPr>
      <w:r>
        <w:rPr>
          <w:sz w:val="28"/>
          <w:szCs w:val="28"/>
        </w:rPr>
        <w:lastRenderedPageBreak/>
        <w:t xml:space="preserve">  </w:t>
      </w:r>
      <w:r w:rsidR="00DC3A52" w:rsidRPr="00DC3A52">
        <w:rPr>
          <w:sz w:val="28"/>
          <w:szCs w:val="28"/>
        </w:rPr>
        <w:t>La vascularisation médullaire joue, en revanche, un rôle mineur dans cette première phase de réparation fracturaire. Les processus de contrôle de l’ostéogenèse de réparation sont encore mal connus. Cependant, les micromouvements axiaux dans le foyer de fra</w:t>
      </w:r>
      <w:r w:rsidR="002E60CA">
        <w:rPr>
          <w:sz w:val="28"/>
          <w:szCs w:val="28"/>
        </w:rPr>
        <w:t xml:space="preserve">cture stimulent la formation de la </w:t>
      </w:r>
      <w:proofErr w:type="spellStart"/>
      <w:r w:rsidR="00DC3A52" w:rsidRPr="00DC3A52">
        <w:rPr>
          <w:sz w:val="28"/>
          <w:szCs w:val="28"/>
        </w:rPr>
        <w:t>cal</w:t>
      </w:r>
      <w:proofErr w:type="spellEnd"/>
      <w:r w:rsidR="00DC3A52" w:rsidRPr="00DC3A52">
        <w:rPr>
          <w:sz w:val="28"/>
          <w:szCs w:val="28"/>
        </w:rPr>
        <w:t xml:space="preserve"> périoste. La rapidité de consolidation des fractures diaphysaires chez l’enfant est bien connue. La vitesse de consolidation est maximale à la naissance puis elle décroît rapidement d’année en année jusqu’à la fin de la croissance. Ainsi le délai de consolidation de la fracture de la diaphyse fémorale est-il de 3 semaines pour une fracture obstétricale, de 8semaines à l’âge de 8ans et de 12 semaines après 12 ans. </w:t>
      </w:r>
    </w:p>
    <w:p w14:paraId="4E58312A" w14:textId="77777777" w:rsidR="00DC3A52" w:rsidRPr="00DC3A52" w:rsidRDefault="00DC3A52" w:rsidP="00DC3A52">
      <w:pPr>
        <w:rPr>
          <w:sz w:val="28"/>
          <w:szCs w:val="28"/>
        </w:rPr>
      </w:pPr>
    </w:p>
    <w:p w14:paraId="2862E8BC" w14:textId="77777777" w:rsidR="00956D64" w:rsidRPr="00DC3A52" w:rsidRDefault="00956D64" w:rsidP="00956D64">
      <w:pPr>
        <w:rPr>
          <w:sz w:val="28"/>
          <w:szCs w:val="28"/>
        </w:rPr>
      </w:pPr>
    </w:p>
    <w:sectPr w:rsidR="00956D64" w:rsidRPr="00DC3A52" w:rsidSect="00B06952">
      <w:headerReference w:type="default" r:id="rId15"/>
      <w:footerReference w:type="default" r:id="rId16"/>
      <w:pgSz w:w="11906" w:h="16838"/>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ouhamadou Moustapha Niane" w:date="2018-11-29T00:27:00Z" w:initials="MMN">
    <w:p w14:paraId="26CD32C2" w14:textId="77777777" w:rsidR="00FF53F8" w:rsidRDefault="00FF53F8">
      <w:pPr>
        <w:pStyle w:val="Commentaire"/>
      </w:pPr>
      <w:r>
        <w:rPr>
          <w:rStyle w:val="Marquedecommentaire"/>
        </w:rPr>
        <w:annotationRef/>
      </w:r>
      <w:proofErr w:type="spellStart"/>
      <w:proofErr w:type="gramStart"/>
      <w:r>
        <w:t>incomprehensible</w:t>
      </w:r>
      <w:proofErr w:type="spellEnd"/>
      <w:proofErr w:type="gramEnd"/>
    </w:p>
  </w:comment>
  <w:comment w:id="95" w:author="Mouhamadou Moustapha Niane" w:date="2018-11-29T00:33:00Z" w:initials="MMN">
    <w:p w14:paraId="29210B3A" w14:textId="77777777" w:rsidR="00286575" w:rsidRDefault="00286575">
      <w:pPr>
        <w:pStyle w:val="Commentaire"/>
      </w:pPr>
      <w:r>
        <w:rPr>
          <w:rStyle w:val="Marquedecommentaire"/>
        </w:rPr>
        <w:annotationRef/>
      </w:r>
      <w:proofErr w:type="gramStart"/>
      <w:r>
        <w:t>et</w:t>
      </w:r>
      <w:proofErr w:type="gramEnd"/>
      <w:r>
        <w:t xml:space="preserve"> le 3eme type ?</w:t>
      </w:r>
    </w:p>
  </w:comment>
  <w:comment w:id="96" w:author="Mouhamadou Moustapha Niane" w:date="2018-11-29T00:33:00Z" w:initials="MMN">
    <w:p w14:paraId="73B8863C" w14:textId="77777777" w:rsidR="00286575" w:rsidRDefault="00286575">
      <w:pPr>
        <w:pStyle w:val="Commentaire"/>
      </w:pPr>
      <w:r>
        <w:rPr>
          <w:rStyle w:val="Marquedecommentaire"/>
        </w:rPr>
        <w:annotationRef/>
      </w:r>
      <w:r>
        <w:t>A reformuler</w:t>
      </w:r>
    </w:p>
  </w:comment>
  <w:comment w:id="97" w:author="Mouhamadou Moustapha Niane" w:date="2018-11-29T00:35:00Z" w:initials="MMN">
    <w:p w14:paraId="0902A7A8" w14:textId="77777777" w:rsidR="00286575" w:rsidRDefault="00286575">
      <w:pPr>
        <w:pStyle w:val="Commentaire"/>
      </w:pPr>
      <w:r>
        <w:rPr>
          <w:rStyle w:val="Marquedecommentaire"/>
        </w:rPr>
        <w:annotationRef/>
      </w:r>
      <w:r>
        <w:t>On peut trouver un meilleur schéma annoté en français et oriente</w:t>
      </w:r>
    </w:p>
  </w:comment>
  <w:comment w:id="115" w:author="Mouhamadou Moustapha Niane" w:date="2018-11-29T00:36:00Z" w:initials="MMN">
    <w:p w14:paraId="45E6953F" w14:textId="77777777" w:rsidR="00286575" w:rsidRDefault="00286575">
      <w:pPr>
        <w:pStyle w:val="Commentaire"/>
      </w:pPr>
      <w:r>
        <w:rPr>
          <w:rStyle w:val="Marquedecommentaire"/>
        </w:rPr>
        <w:annotationRef/>
      </w:r>
      <w:r>
        <w:t xml:space="preserve">Ce n’est pas </w:t>
      </w:r>
      <w:proofErr w:type="spellStart"/>
      <w:r>
        <w:t>plutot</w:t>
      </w:r>
      <w:proofErr w:type="spellEnd"/>
      <w:r>
        <w:t xml:space="preserve"> le </w:t>
      </w:r>
      <w:proofErr w:type="spellStart"/>
      <w:r>
        <w:t>Sartorius</w:t>
      </w:r>
      <w:proofErr w:type="spellEnd"/>
      <w:r>
        <w: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CD32C2" w15:done="0"/>
  <w15:commentEx w15:paraId="29210B3A" w15:done="0"/>
  <w15:commentEx w15:paraId="73B8863C" w15:done="0"/>
  <w15:commentEx w15:paraId="0902A7A8" w15:done="0"/>
  <w15:commentEx w15:paraId="45E695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CD32C2" w16cid:durableId="1FA9B10E"/>
  <w16cid:commentId w16cid:paraId="29210B3A" w16cid:durableId="1FA9B246"/>
  <w16cid:commentId w16cid:paraId="73B8863C" w16cid:durableId="1FA9B26E"/>
  <w16cid:commentId w16cid:paraId="0902A7A8" w16cid:durableId="1FA9B2C8"/>
  <w16cid:commentId w16cid:paraId="45E6953F" w16cid:durableId="1FA9B3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96E3C" w14:textId="77777777" w:rsidR="00DE2C21" w:rsidRDefault="00DE2C21" w:rsidP="00ED4877">
      <w:pPr>
        <w:spacing w:after="0" w:line="240" w:lineRule="auto"/>
      </w:pPr>
      <w:r>
        <w:separator/>
      </w:r>
    </w:p>
  </w:endnote>
  <w:endnote w:type="continuationSeparator" w:id="0">
    <w:p w14:paraId="375F1E8A" w14:textId="77777777" w:rsidR="00DE2C21" w:rsidRDefault="00DE2C21" w:rsidP="00ED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985427"/>
      <w:docPartObj>
        <w:docPartGallery w:val="Page Numbers (Bottom of Page)"/>
        <w:docPartUnique/>
      </w:docPartObj>
    </w:sdtPr>
    <w:sdtEndPr/>
    <w:sdtContent>
      <w:p w14:paraId="5F320E62" w14:textId="77777777" w:rsidR="007724D1" w:rsidRDefault="007724D1">
        <w:pPr>
          <w:pStyle w:val="Pieddepage"/>
        </w:pPr>
        <w:r>
          <w:rPr>
            <w:noProof/>
            <w:lang w:eastAsia="fr-FR"/>
          </w:rPr>
          <mc:AlternateContent>
            <mc:Choice Requires="wps">
              <w:drawing>
                <wp:anchor distT="0" distB="0" distL="114300" distR="114300" simplePos="0" relativeHeight="251659264" behindDoc="0" locked="0" layoutInCell="0" allowOverlap="1" wp14:anchorId="64C97527" wp14:editId="1FA050AE">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80CE09B" w14:textId="77777777" w:rsidR="007724D1" w:rsidRDefault="007724D1">
                              <w:pPr>
                                <w:jc w:val="center"/>
                              </w:pPr>
                              <w:r>
                                <w:fldChar w:fldCharType="begin"/>
                              </w:r>
                              <w:r>
                                <w:instrText>PAGE    \* MERGEFORMAT</w:instrText>
                              </w:r>
                              <w:r>
                                <w:fldChar w:fldCharType="separate"/>
                              </w:r>
                              <w:r w:rsidR="00156D71" w:rsidRPr="00156D71">
                                <w:rPr>
                                  <w:noProof/>
                                  <w:sz w:val="16"/>
                                  <w:szCs w:val="16"/>
                                </w:rPr>
                                <w:t>20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C9752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14:paraId="680CE09B" w14:textId="77777777" w:rsidR="007724D1" w:rsidRDefault="007724D1">
                        <w:pPr>
                          <w:jc w:val="center"/>
                        </w:pPr>
                        <w:r>
                          <w:fldChar w:fldCharType="begin"/>
                        </w:r>
                        <w:r>
                          <w:instrText>PAGE    \* MERGEFORMAT</w:instrText>
                        </w:r>
                        <w:r>
                          <w:fldChar w:fldCharType="separate"/>
                        </w:r>
                        <w:r w:rsidR="00156D71" w:rsidRPr="00156D71">
                          <w:rPr>
                            <w:noProof/>
                            <w:sz w:val="16"/>
                            <w:szCs w:val="16"/>
                          </w:rPr>
                          <w:t>20</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15A24" w14:textId="77777777" w:rsidR="00DE2C21" w:rsidRDefault="00DE2C21" w:rsidP="00ED4877">
      <w:pPr>
        <w:spacing w:after="0" w:line="240" w:lineRule="auto"/>
      </w:pPr>
      <w:r>
        <w:separator/>
      </w:r>
    </w:p>
  </w:footnote>
  <w:footnote w:type="continuationSeparator" w:id="0">
    <w:p w14:paraId="1B264999" w14:textId="77777777" w:rsidR="00DE2C21" w:rsidRDefault="00DE2C21" w:rsidP="00ED4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42BE7" w14:textId="77777777" w:rsidR="007724D1" w:rsidRDefault="007724D1">
    <w:pPr>
      <w:pStyle w:val="En-tte"/>
    </w:pPr>
    <w:r>
      <w:t xml:space="preserve">     </w:t>
    </w:r>
  </w:p>
  <w:p w14:paraId="2584F989" w14:textId="77777777" w:rsidR="007724D1" w:rsidRDefault="007724D1">
    <w:pPr>
      <w:pStyle w:val="En-tte"/>
    </w:pPr>
  </w:p>
  <w:p w14:paraId="7965D495" w14:textId="77777777" w:rsidR="007724D1" w:rsidRDefault="007724D1">
    <w:pPr>
      <w:pStyle w:val="En-tte"/>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05E"/>
    <w:multiLevelType w:val="hybridMultilevel"/>
    <w:tmpl w:val="A8DEE0FA"/>
    <w:lvl w:ilvl="0" w:tplc="8856F33E">
      <w:start w:val="1"/>
      <w:numFmt w:val="bullet"/>
      <w:lvlText w:val="-"/>
      <w:lvlJc w:val="left"/>
      <w:pPr>
        <w:ind w:left="808" w:hanging="360"/>
      </w:pPr>
      <w:rPr>
        <w:rFonts w:ascii="Calibri" w:eastAsiaTheme="minorHAnsi" w:hAnsi="Calibri" w:cs="Calibri" w:hint="default"/>
      </w:rPr>
    </w:lvl>
    <w:lvl w:ilvl="1" w:tplc="040C0003" w:tentative="1">
      <w:start w:val="1"/>
      <w:numFmt w:val="bullet"/>
      <w:lvlText w:val="o"/>
      <w:lvlJc w:val="left"/>
      <w:pPr>
        <w:ind w:left="1528" w:hanging="360"/>
      </w:pPr>
      <w:rPr>
        <w:rFonts w:ascii="Courier New" w:hAnsi="Courier New" w:cs="Courier New" w:hint="default"/>
      </w:rPr>
    </w:lvl>
    <w:lvl w:ilvl="2" w:tplc="040C0005" w:tentative="1">
      <w:start w:val="1"/>
      <w:numFmt w:val="bullet"/>
      <w:lvlText w:val=""/>
      <w:lvlJc w:val="left"/>
      <w:pPr>
        <w:ind w:left="2248" w:hanging="360"/>
      </w:pPr>
      <w:rPr>
        <w:rFonts w:ascii="Wingdings" w:hAnsi="Wingdings" w:hint="default"/>
      </w:rPr>
    </w:lvl>
    <w:lvl w:ilvl="3" w:tplc="040C0001" w:tentative="1">
      <w:start w:val="1"/>
      <w:numFmt w:val="bullet"/>
      <w:lvlText w:val=""/>
      <w:lvlJc w:val="left"/>
      <w:pPr>
        <w:ind w:left="2968" w:hanging="360"/>
      </w:pPr>
      <w:rPr>
        <w:rFonts w:ascii="Symbol" w:hAnsi="Symbol" w:hint="default"/>
      </w:rPr>
    </w:lvl>
    <w:lvl w:ilvl="4" w:tplc="040C0003" w:tentative="1">
      <w:start w:val="1"/>
      <w:numFmt w:val="bullet"/>
      <w:lvlText w:val="o"/>
      <w:lvlJc w:val="left"/>
      <w:pPr>
        <w:ind w:left="3688" w:hanging="360"/>
      </w:pPr>
      <w:rPr>
        <w:rFonts w:ascii="Courier New" w:hAnsi="Courier New" w:cs="Courier New" w:hint="default"/>
      </w:rPr>
    </w:lvl>
    <w:lvl w:ilvl="5" w:tplc="040C0005" w:tentative="1">
      <w:start w:val="1"/>
      <w:numFmt w:val="bullet"/>
      <w:lvlText w:val=""/>
      <w:lvlJc w:val="left"/>
      <w:pPr>
        <w:ind w:left="4408" w:hanging="360"/>
      </w:pPr>
      <w:rPr>
        <w:rFonts w:ascii="Wingdings" w:hAnsi="Wingdings" w:hint="default"/>
      </w:rPr>
    </w:lvl>
    <w:lvl w:ilvl="6" w:tplc="040C0001" w:tentative="1">
      <w:start w:val="1"/>
      <w:numFmt w:val="bullet"/>
      <w:lvlText w:val=""/>
      <w:lvlJc w:val="left"/>
      <w:pPr>
        <w:ind w:left="5128" w:hanging="360"/>
      </w:pPr>
      <w:rPr>
        <w:rFonts w:ascii="Symbol" w:hAnsi="Symbol" w:hint="default"/>
      </w:rPr>
    </w:lvl>
    <w:lvl w:ilvl="7" w:tplc="040C0003" w:tentative="1">
      <w:start w:val="1"/>
      <w:numFmt w:val="bullet"/>
      <w:lvlText w:val="o"/>
      <w:lvlJc w:val="left"/>
      <w:pPr>
        <w:ind w:left="5848" w:hanging="360"/>
      </w:pPr>
      <w:rPr>
        <w:rFonts w:ascii="Courier New" w:hAnsi="Courier New" w:cs="Courier New" w:hint="default"/>
      </w:rPr>
    </w:lvl>
    <w:lvl w:ilvl="8" w:tplc="040C0005" w:tentative="1">
      <w:start w:val="1"/>
      <w:numFmt w:val="bullet"/>
      <w:lvlText w:val=""/>
      <w:lvlJc w:val="left"/>
      <w:pPr>
        <w:ind w:left="6568" w:hanging="360"/>
      </w:pPr>
      <w:rPr>
        <w:rFonts w:ascii="Wingdings" w:hAnsi="Wingdings" w:hint="default"/>
      </w:rPr>
    </w:lvl>
  </w:abstractNum>
  <w:abstractNum w:abstractNumId="1">
    <w:nsid w:val="110F2D9A"/>
    <w:multiLevelType w:val="hybridMultilevel"/>
    <w:tmpl w:val="882217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3B5788"/>
    <w:multiLevelType w:val="hybridMultilevel"/>
    <w:tmpl w:val="6FA6C9CA"/>
    <w:lvl w:ilvl="0" w:tplc="040C000B">
      <w:start w:val="1"/>
      <w:numFmt w:val="bullet"/>
      <w:lvlText w:val=""/>
      <w:lvlJc w:val="left"/>
      <w:pPr>
        <w:ind w:left="1222" w:hanging="360"/>
      </w:pPr>
      <w:rPr>
        <w:rFonts w:ascii="Wingdings" w:hAnsi="Wingdings" w:hint="default"/>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3">
    <w:nsid w:val="22BF36DD"/>
    <w:multiLevelType w:val="hybridMultilevel"/>
    <w:tmpl w:val="A530B166"/>
    <w:lvl w:ilvl="0" w:tplc="040C0005">
      <w:start w:val="1"/>
      <w:numFmt w:val="bullet"/>
      <w:lvlText w:val=""/>
      <w:lvlJc w:val="left"/>
      <w:pPr>
        <w:ind w:left="1484" w:hanging="360"/>
      </w:pPr>
      <w:rPr>
        <w:rFonts w:ascii="Wingdings" w:hAnsi="Wingdings" w:hint="default"/>
      </w:rPr>
    </w:lvl>
    <w:lvl w:ilvl="1" w:tplc="040C0003" w:tentative="1">
      <w:start w:val="1"/>
      <w:numFmt w:val="bullet"/>
      <w:lvlText w:val="o"/>
      <w:lvlJc w:val="left"/>
      <w:pPr>
        <w:ind w:left="2204" w:hanging="360"/>
      </w:pPr>
      <w:rPr>
        <w:rFonts w:ascii="Courier New" w:hAnsi="Courier New" w:cs="Courier New" w:hint="default"/>
      </w:rPr>
    </w:lvl>
    <w:lvl w:ilvl="2" w:tplc="040C0005" w:tentative="1">
      <w:start w:val="1"/>
      <w:numFmt w:val="bullet"/>
      <w:lvlText w:val=""/>
      <w:lvlJc w:val="left"/>
      <w:pPr>
        <w:ind w:left="2924" w:hanging="360"/>
      </w:pPr>
      <w:rPr>
        <w:rFonts w:ascii="Wingdings" w:hAnsi="Wingdings" w:hint="default"/>
      </w:rPr>
    </w:lvl>
    <w:lvl w:ilvl="3" w:tplc="040C0001" w:tentative="1">
      <w:start w:val="1"/>
      <w:numFmt w:val="bullet"/>
      <w:lvlText w:val=""/>
      <w:lvlJc w:val="left"/>
      <w:pPr>
        <w:ind w:left="3644" w:hanging="360"/>
      </w:pPr>
      <w:rPr>
        <w:rFonts w:ascii="Symbol" w:hAnsi="Symbol" w:hint="default"/>
      </w:rPr>
    </w:lvl>
    <w:lvl w:ilvl="4" w:tplc="040C0003" w:tentative="1">
      <w:start w:val="1"/>
      <w:numFmt w:val="bullet"/>
      <w:lvlText w:val="o"/>
      <w:lvlJc w:val="left"/>
      <w:pPr>
        <w:ind w:left="4364" w:hanging="360"/>
      </w:pPr>
      <w:rPr>
        <w:rFonts w:ascii="Courier New" w:hAnsi="Courier New" w:cs="Courier New" w:hint="default"/>
      </w:rPr>
    </w:lvl>
    <w:lvl w:ilvl="5" w:tplc="040C0005" w:tentative="1">
      <w:start w:val="1"/>
      <w:numFmt w:val="bullet"/>
      <w:lvlText w:val=""/>
      <w:lvlJc w:val="left"/>
      <w:pPr>
        <w:ind w:left="5084" w:hanging="360"/>
      </w:pPr>
      <w:rPr>
        <w:rFonts w:ascii="Wingdings" w:hAnsi="Wingdings" w:hint="default"/>
      </w:rPr>
    </w:lvl>
    <w:lvl w:ilvl="6" w:tplc="040C0001" w:tentative="1">
      <w:start w:val="1"/>
      <w:numFmt w:val="bullet"/>
      <w:lvlText w:val=""/>
      <w:lvlJc w:val="left"/>
      <w:pPr>
        <w:ind w:left="5804" w:hanging="360"/>
      </w:pPr>
      <w:rPr>
        <w:rFonts w:ascii="Symbol" w:hAnsi="Symbol" w:hint="default"/>
      </w:rPr>
    </w:lvl>
    <w:lvl w:ilvl="7" w:tplc="040C0003" w:tentative="1">
      <w:start w:val="1"/>
      <w:numFmt w:val="bullet"/>
      <w:lvlText w:val="o"/>
      <w:lvlJc w:val="left"/>
      <w:pPr>
        <w:ind w:left="6524" w:hanging="360"/>
      </w:pPr>
      <w:rPr>
        <w:rFonts w:ascii="Courier New" w:hAnsi="Courier New" w:cs="Courier New" w:hint="default"/>
      </w:rPr>
    </w:lvl>
    <w:lvl w:ilvl="8" w:tplc="040C0005" w:tentative="1">
      <w:start w:val="1"/>
      <w:numFmt w:val="bullet"/>
      <w:lvlText w:val=""/>
      <w:lvlJc w:val="left"/>
      <w:pPr>
        <w:ind w:left="7244" w:hanging="360"/>
      </w:pPr>
      <w:rPr>
        <w:rFonts w:ascii="Wingdings" w:hAnsi="Wingdings" w:hint="default"/>
      </w:rPr>
    </w:lvl>
  </w:abstractNum>
  <w:abstractNum w:abstractNumId="4">
    <w:nsid w:val="2ABF0D02"/>
    <w:multiLevelType w:val="hybridMultilevel"/>
    <w:tmpl w:val="618CC20A"/>
    <w:lvl w:ilvl="0" w:tplc="040C0005">
      <w:start w:val="1"/>
      <w:numFmt w:val="bullet"/>
      <w:lvlText w:val=""/>
      <w:lvlJc w:val="left"/>
      <w:pPr>
        <w:ind w:left="970" w:hanging="360"/>
      </w:pPr>
      <w:rPr>
        <w:rFonts w:ascii="Wingdings" w:hAnsi="Wingdings" w:hint="default"/>
      </w:rPr>
    </w:lvl>
    <w:lvl w:ilvl="1" w:tplc="040C0003" w:tentative="1">
      <w:start w:val="1"/>
      <w:numFmt w:val="bullet"/>
      <w:lvlText w:val="o"/>
      <w:lvlJc w:val="left"/>
      <w:pPr>
        <w:ind w:left="1690" w:hanging="360"/>
      </w:pPr>
      <w:rPr>
        <w:rFonts w:ascii="Courier New" w:hAnsi="Courier New" w:cs="Courier New" w:hint="default"/>
      </w:rPr>
    </w:lvl>
    <w:lvl w:ilvl="2" w:tplc="040C0005" w:tentative="1">
      <w:start w:val="1"/>
      <w:numFmt w:val="bullet"/>
      <w:lvlText w:val=""/>
      <w:lvlJc w:val="left"/>
      <w:pPr>
        <w:ind w:left="2410" w:hanging="360"/>
      </w:pPr>
      <w:rPr>
        <w:rFonts w:ascii="Wingdings" w:hAnsi="Wingdings" w:hint="default"/>
      </w:rPr>
    </w:lvl>
    <w:lvl w:ilvl="3" w:tplc="040C0001" w:tentative="1">
      <w:start w:val="1"/>
      <w:numFmt w:val="bullet"/>
      <w:lvlText w:val=""/>
      <w:lvlJc w:val="left"/>
      <w:pPr>
        <w:ind w:left="3130" w:hanging="360"/>
      </w:pPr>
      <w:rPr>
        <w:rFonts w:ascii="Symbol" w:hAnsi="Symbol" w:hint="default"/>
      </w:rPr>
    </w:lvl>
    <w:lvl w:ilvl="4" w:tplc="040C0003" w:tentative="1">
      <w:start w:val="1"/>
      <w:numFmt w:val="bullet"/>
      <w:lvlText w:val="o"/>
      <w:lvlJc w:val="left"/>
      <w:pPr>
        <w:ind w:left="3850" w:hanging="360"/>
      </w:pPr>
      <w:rPr>
        <w:rFonts w:ascii="Courier New" w:hAnsi="Courier New" w:cs="Courier New" w:hint="default"/>
      </w:rPr>
    </w:lvl>
    <w:lvl w:ilvl="5" w:tplc="040C0005" w:tentative="1">
      <w:start w:val="1"/>
      <w:numFmt w:val="bullet"/>
      <w:lvlText w:val=""/>
      <w:lvlJc w:val="left"/>
      <w:pPr>
        <w:ind w:left="4570" w:hanging="360"/>
      </w:pPr>
      <w:rPr>
        <w:rFonts w:ascii="Wingdings" w:hAnsi="Wingdings" w:hint="default"/>
      </w:rPr>
    </w:lvl>
    <w:lvl w:ilvl="6" w:tplc="040C0001" w:tentative="1">
      <w:start w:val="1"/>
      <w:numFmt w:val="bullet"/>
      <w:lvlText w:val=""/>
      <w:lvlJc w:val="left"/>
      <w:pPr>
        <w:ind w:left="5290" w:hanging="360"/>
      </w:pPr>
      <w:rPr>
        <w:rFonts w:ascii="Symbol" w:hAnsi="Symbol" w:hint="default"/>
      </w:rPr>
    </w:lvl>
    <w:lvl w:ilvl="7" w:tplc="040C0003" w:tentative="1">
      <w:start w:val="1"/>
      <w:numFmt w:val="bullet"/>
      <w:lvlText w:val="o"/>
      <w:lvlJc w:val="left"/>
      <w:pPr>
        <w:ind w:left="6010" w:hanging="360"/>
      </w:pPr>
      <w:rPr>
        <w:rFonts w:ascii="Courier New" w:hAnsi="Courier New" w:cs="Courier New" w:hint="default"/>
      </w:rPr>
    </w:lvl>
    <w:lvl w:ilvl="8" w:tplc="040C0005" w:tentative="1">
      <w:start w:val="1"/>
      <w:numFmt w:val="bullet"/>
      <w:lvlText w:val=""/>
      <w:lvlJc w:val="left"/>
      <w:pPr>
        <w:ind w:left="6730" w:hanging="360"/>
      </w:pPr>
      <w:rPr>
        <w:rFonts w:ascii="Wingdings" w:hAnsi="Wingdings" w:hint="default"/>
      </w:rPr>
    </w:lvl>
  </w:abstractNum>
  <w:abstractNum w:abstractNumId="5">
    <w:nsid w:val="337262CE"/>
    <w:multiLevelType w:val="hybridMultilevel"/>
    <w:tmpl w:val="55C619AC"/>
    <w:lvl w:ilvl="0" w:tplc="8856F3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7942F9"/>
    <w:multiLevelType w:val="hybridMultilevel"/>
    <w:tmpl w:val="288AC28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492E2AA7"/>
    <w:multiLevelType w:val="hybridMultilevel"/>
    <w:tmpl w:val="5858C2B0"/>
    <w:lvl w:ilvl="0" w:tplc="1E5E629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D130A2D"/>
    <w:multiLevelType w:val="hybridMultilevel"/>
    <w:tmpl w:val="D23E1446"/>
    <w:lvl w:ilvl="0" w:tplc="92EC0B1E">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062DD6"/>
    <w:multiLevelType w:val="hybridMultilevel"/>
    <w:tmpl w:val="323CA34C"/>
    <w:lvl w:ilvl="0" w:tplc="040C0001">
      <w:start w:val="1"/>
      <w:numFmt w:val="bullet"/>
      <w:lvlText w:val=""/>
      <w:lvlJc w:val="left"/>
      <w:pPr>
        <w:ind w:left="796" w:hanging="360"/>
      </w:pPr>
      <w:rPr>
        <w:rFonts w:ascii="Symbol" w:hAnsi="Symbol" w:hint="default"/>
      </w:rPr>
    </w:lvl>
    <w:lvl w:ilvl="1" w:tplc="040C0003" w:tentative="1">
      <w:start w:val="1"/>
      <w:numFmt w:val="bullet"/>
      <w:lvlText w:val="o"/>
      <w:lvlJc w:val="left"/>
      <w:pPr>
        <w:ind w:left="1516" w:hanging="360"/>
      </w:pPr>
      <w:rPr>
        <w:rFonts w:ascii="Courier New" w:hAnsi="Courier New" w:cs="Courier New" w:hint="default"/>
      </w:rPr>
    </w:lvl>
    <w:lvl w:ilvl="2" w:tplc="040C0005" w:tentative="1">
      <w:start w:val="1"/>
      <w:numFmt w:val="bullet"/>
      <w:lvlText w:val=""/>
      <w:lvlJc w:val="left"/>
      <w:pPr>
        <w:ind w:left="2236" w:hanging="360"/>
      </w:pPr>
      <w:rPr>
        <w:rFonts w:ascii="Wingdings" w:hAnsi="Wingdings" w:hint="default"/>
      </w:rPr>
    </w:lvl>
    <w:lvl w:ilvl="3" w:tplc="040C0001" w:tentative="1">
      <w:start w:val="1"/>
      <w:numFmt w:val="bullet"/>
      <w:lvlText w:val=""/>
      <w:lvlJc w:val="left"/>
      <w:pPr>
        <w:ind w:left="2956" w:hanging="360"/>
      </w:pPr>
      <w:rPr>
        <w:rFonts w:ascii="Symbol" w:hAnsi="Symbol" w:hint="default"/>
      </w:rPr>
    </w:lvl>
    <w:lvl w:ilvl="4" w:tplc="040C0003" w:tentative="1">
      <w:start w:val="1"/>
      <w:numFmt w:val="bullet"/>
      <w:lvlText w:val="o"/>
      <w:lvlJc w:val="left"/>
      <w:pPr>
        <w:ind w:left="3676" w:hanging="360"/>
      </w:pPr>
      <w:rPr>
        <w:rFonts w:ascii="Courier New" w:hAnsi="Courier New" w:cs="Courier New" w:hint="default"/>
      </w:rPr>
    </w:lvl>
    <w:lvl w:ilvl="5" w:tplc="040C0005" w:tentative="1">
      <w:start w:val="1"/>
      <w:numFmt w:val="bullet"/>
      <w:lvlText w:val=""/>
      <w:lvlJc w:val="left"/>
      <w:pPr>
        <w:ind w:left="4396" w:hanging="360"/>
      </w:pPr>
      <w:rPr>
        <w:rFonts w:ascii="Wingdings" w:hAnsi="Wingdings" w:hint="default"/>
      </w:rPr>
    </w:lvl>
    <w:lvl w:ilvl="6" w:tplc="040C0001" w:tentative="1">
      <w:start w:val="1"/>
      <w:numFmt w:val="bullet"/>
      <w:lvlText w:val=""/>
      <w:lvlJc w:val="left"/>
      <w:pPr>
        <w:ind w:left="5116" w:hanging="360"/>
      </w:pPr>
      <w:rPr>
        <w:rFonts w:ascii="Symbol" w:hAnsi="Symbol" w:hint="default"/>
      </w:rPr>
    </w:lvl>
    <w:lvl w:ilvl="7" w:tplc="040C0003" w:tentative="1">
      <w:start w:val="1"/>
      <w:numFmt w:val="bullet"/>
      <w:lvlText w:val="o"/>
      <w:lvlJc w:val="left"/>
      <w:pPr>
        <w:ind w:left="5836" w:hanging="360"/>
      </w:pPr>
      <w:rPr>
        <w:rFonts w:ascii="Courier New" w:hAnsi="Courier New" w:cs="Courier New" w:hint="default"/>
      </w:rPr>
    </w:lvl>
    <w:lvl w:ilvl="8" w:tplc="040C0005" w:tentative="1">
      <w:start w:val="1"/>
      <w:numFmt w:val="bullet"/>
      <w:lvlText w:val=""/>
      <w:lvlJc w:val="left"/>
      <w:pPr>
        <w:ind w:left="6556" w:hanging="360"/>
      </w:pPr>
      <w:rPr>
        <w:rFonts w:ascii="Wingdings" w:hAnsi="Wingdings" w:hint="default"/>
      </w:rPr>
    </w:lvl>
  </w:abstractNum>
  <w:abstractNum w:abstractNumId="10">
    <w:nsid w:val="537A30AB"/>
    <w:multiLevelType w:val="hybridMultilevel"/>
    <w:tmpl w:val="F8A09ADC"/>
    <w:lvl w:ilvl="0" w:tplc="040C000B">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446B92"/>
    <w:multiLevelType w:val="hybridMultilevel"/>
    <w:tmpl w:val="0838A4BC"/>
    <w:lvl w:ilvl="0" w:tplc="040C0005">
      <w:start w:val="1"/>
      <w:numFmt w:val="bullet"/>
      <w:lvlText w:val=""/>
      <w:lvlJc w:val="left"/>
      <w:pPr>
        <w:ind w:left="1942" w:hanging="360"/>
      </w:pPr>
      <w:rPr>
        <w:rFonts w:ascii="Wingdings" w:hAnsi="Wingdings"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12">
    <w:nsid w:val="6020651F"/>
    <w:multiLevelType w:val="hybridMultilevel"/>
    <w:tmpl w:val="5804166E"/>
    <w:lvl w:ilvl="0" w:tplc="040C000B">
      <w:start w:val="1"/>
      <w:numFmt w:val="bullet"/>
      <w:lvlText w:val=""/>
      <w:lvlJc w:val="left"/>
      <w:pPr>
        <w:ind w:left="808" w:hanging="360"/>
      </w:pPr>
      <w:rPr>
        <w:rFonts w:ascii="Wingdings" w:hAnsi="Wingdings" w:hint="default"/>
      </w:rPr>
    </w:lvl>
    <w:lvl w:ilvl="1" w:tplc="040C0003" w:tentative="1">
      <w:start w:val="1"/>
      <w:numFmt w:val="bullet"/>
      <w:lvlText w:val="o"/>
      <w:lvlJc w:val="left"/>
      <w:pPr>
        <w:ind w:left="1528" w:hanging="360"/>
      </w:pPr>
      <w:rPr>
        <w:rFonts w:ascii="Courier New" w:hAnsi="Courier New" w:cs="Courier New" w:hint="default"/>
      </w:rPr>
    </w:lvl>
    <w:lvl w:ilvl="2" w:tplc="040C0005" w:tentative="1">
      <w:start w:val="1"/>
      <w:numFmt w:val="bullet"/>
      <w:lvlText w:val=""/>
      <w:lvlJc w:val="left"/>
      <w:pPr>
        <w:ind w:left="2248" w:hanging="360"/>
      </w:pPr>
      <w:rPr>
        <w:rFonts w:ascii="Wingdings" w:hAnsi="Wingdings" w:hint="default"/>
      </w:rPr>
    </w:lvl>
    <w:lvl w:ilvl="3" w:tplc="040C0001" w:tentative="1">
      <w:start w:val="1"/>
      <w:numFmt w:val="bullet"/>
      <w:lvlText w:val=""/>
      <w:lvlJc w:val="left"/>
      <w:pPr>
        <w:ind w:left="2968" w:hanging="360"/>
      </w:pPr>
      <w:rPr>
        <w:rFonts w:ascii="Symbol" w:hAnsi="Symbol" w:hint="default"/>
      </w:rPr>
    </w:lvl>
    <w:lvl w:ilvl="4" w:tplc="040C0003" w:tentative="1">
      <w:start w:val="1"/>
      <w:numFmt w:val="bullet"/>
      <w:lvlText w:val="o"/>
      <w:lvlJc w:val="left"/>
      <w:pPr>
        <w:ind w:left="3688" w:hanging="360"/>
      </w:pPr>
      <w:rPr>
        <w:rFonts w:ascii="Courier New" w:hAnsi="Courier New" w:cs="Courier New" w:hint="default"/>
      </w:rPr>
    </w:lvl>
    <w:lvl w:ilvl="5" w:tplc="040C0005" w:tentative="1">
      <w:start w:val="1"/>
      <w:numFmt w:val="bullet"/>
      <w:lvlText w:val=""/>
      <w:lvlJc w:val="left"/>
      <w:pPr>
        <w:ind w:left="4408" w:hanging="360"/>
      </w:pPr>
      <w:rPr>
        <w:rFonts w:ascii="Wingdings" w:hAnsi="Wingdings" w:hint="default"/>
      </w:rPr>
    </w:lvl>
    <w:lvl w:ilvl="6" w:tplc="040C0001" w:tentative="1">
      <w:start w:val="1"/>
      <w:numFmt w:val="bullet"/>
      <w:lvlText w:val=""/>
      <w:lvlJc w:val="left"/>
      <w:pPr>
        <w:ind w:left="5128" w:hanging="360"/>
      </w:pPr>
      <w:rPr>
        <w:rFonts w:ascii="Symbol" w:hAnsi="Symbol" w:hint="default"/>
      </w:rPr>
    </w:lvl>
    <w:lvl w:ilvl="7" w:tplc="040C0003" w:tentative="1">
      <w:start w:val="1"/>
      <w:numFmt w:val="bullet"/>
      <w:lvlText w:val="o"/>
      <w:lvlJc w:val="left"/>
      <w:pPr>
        <w:ind w:left="5848" w:hanging="360"/>
      </w:pPr>
      <w:rPr>
        <w:rFonts w:ascii="Courier New" w:hAnsi="Courier New" w:cs="Courier New" w:hint="default"/>
      </w:rPr>
    </w:lvl>
    <w:lvl w:ilvl="8" w:tplc="040C0005" w:tentative="1">
      <w:start w:val="1"/>
      <w:numFmt w:val="bullet"/>
      <w:lvlText w:val=""/>
      <w:lvlJc w:val="left"/>
      <w:pPr>
        <w:ind w:left="6568" w:hanging="360"/>
      </w:pPr>
      <w:rPr>
        <w:rFonts w:ascii="Wingdings" w:hAnsi="Wingdings" w:hint="default"/>
      </w:rPr>
    </w:lvl>
  </w:abstractNum>
  <w:abstractNum w:abstractNumId="13">
    <w:nsid w:val="692C103D"/>
    <w:multiLevelType w:val="hybridMultilevel"/>
    <w:tmpl w:val="5D9A5DE2"/>
    <w:lvl w:ilvl="0" w:tplc="A852C9DA">
      <w:start w:val="3"/>
      <w:numFmt w:val="bullet"/>
      <w:lvlText w:val="-"/>
      <w:lvlJc w:val="left"/>
      <w:pPr>
        <w:ind w:left="1156" w:hanging="360"/>
      </w:pPr>
      <w:rPr>
        <w:rFonts w:ascii="Calibri" w:eastAsiaTheme="minorHAnsi" w:hAnsi="Calibri" w:cs="Calibri" w:hint="default"/>
      </w:rPr>
    </w:lvl>
    <w:lvl w:ilvl="1" w:tplc="040C0003" w:tentative="1">
      <w:start w:val="1"/>
      <w:numFmt w:val="bullet"/>
      <w:lvlText w:val="o"/>
      <w:lvlJc w:val="left"/>
      <w:pPr>
        <w:ind w:left="1876" w:hanging="360"/>
      </w:pPr>
      <w:rPr>
        <w:rFonts w:ascii="Courier New" w:hAnsi="Courier New" w:cs="Courier New" w:hint="default"/>
      </w:rPr>
    </w:lvl>
    <w:lvl w:ilvl="2" w:tplc="040C0005" w:tentative="1">
      <w:start w:val="1"/>
      <w:numFmt w:val="bullet"/>
      <w:lvlText w:val=""/>
      <w:lvlJc w:val="left"/>
      <w:pPr>
        <w:ind w:left="2596" w:hanging="360"/>
      </w:pPr>
      <w:rPr>
        <w:rFonts w:ascii="Wingdings" w:hAnsi="Wingdings" w:hint="default"/>
      </w:rPr>
    </w:lvl>
    <w:lvl w:ilvl="3" w:tplc="040C0001" w:tentative="1">
      <w:start w:val="1"/>
      <w:numFmt w:val="bullet"/>
      <w:lvlText w:val=""/>
      <w:lvlJc w:val="left"/>
      <w:pPr>
        <w:ind w:left="3316" w:hanging="360"/>
      </w:pPr>
      <w:rPr>
        <w:rFonts w:ascii="Symbol" w:hAnsi="Symbol" w:hint="default"/>
      </w:rPr>
    </w:lvl>
    <w:lvl w:ilvl="4" w:tplc="040C0003" w:tentative="1">
      <w:start w:val="1"/>
      <w:numFmt w:val="bullet"/>
      <w:lvlText w:val="o"/>
      <w:lvlJc w:val="left"/>
      <w:pPr>
        <w:ind w:left="4036" w:hanging="360"/>
      </w:pPr>
      <w:rPr>
        <w:rFonts w:ascii="Courier New" w:hAnsi="Courier New" w:cs="Courier New" w:hint="default"/>
      </w:rPr>
    </w:lvl>
    <w:lvl w:ilvl="5" w:tplc="040C0005" w:tentative="1">
      <w:start w:val="1"/>
      <w:numFmt w:val="bullet"/>
      <w:lvlText w:val=""/>
      <w:lvlJc w:val="left"/>
      <w:pPr>
        <w:ind w:left="4756" w:hanging="360"/>
      </w:pPr>
      <w:rPr>
        <w:rFonts w:ascii="Wingdings" w:hAnsi="Wingdings" w:hint="default"/>
      </w:rPr>
    </w:lvl>
    <w:lvl w:ilvl="6" w:tplc="040C0001" w:tentative="1">
      <w:start w:val="1"/>
      <w:numFmt w:val="bullet"/>
      <w:lvlText w:val=""/>
      <w:lvlJc w:val="left"/>
      <w:pPr>
        <w:ind w:left="5476" w:hanging="360"/>
      </w:pPr>
      <w:rPr>
        <w:rFonts w:ascii="Symbol" w:hAnsi="Symbol" w:hint="default"/>
      </w:rPr>
    </w:lvl>
    <w:lvl w:ilvl="7" w:tplc="040C0003" w:tentative="1">
      <w:start w:val="1"/>
      <w:numFmt w:val="bullet"/>
      <w:lvlText w:val="o"/>
      <w:lvlJc w:val="left"/>
      <w:pPr>
        <w:ind w:left="6196" w:hanging="360"/>
      </w:pPr>
      <w:rPr>
        <w:rFonts w:ascii="Courier New" w:hAnsi="Courier New" w:cs="Courier New" w:hint="default"/>
      </w:rPr>
    </w:lvl>
    <w:lvl w:ilvl="8" w:tplc="040C0005" w:tentative="1">
      <w:start w:val="1"/>
      <w:numFmt w:val="bullet"/>
      <w:lvlText w:val=""/>
      <w:lvlJc w:val="left"/>
      <w:pPr>
        <w:ind w:left="6916" w:hanging="360"/>
      </w:pPr>
      <w:rPr>
        <w:rFonts w:ascii="Wingdings" w:hAnsi="Wingdings" w:hint="default"/>
      </w:rPr>
    </w:lvl>
  </w:abstractNum>
  <w:abstractNum w:abstractNumId="14">
    <w:nsid w:val="6C287A98"/>
    <w:multiLevelType w:val="hybridMultilevel"/>
    <w:tmpl w:val="D3B44A34"/>
    <w:lvl w:ilvl="0" w:tplc="067E732C">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C0926A7"/>
    <w:multiLevelType w:val="hybridMultilevel"/>
    <w:tmpl w:val="11B6C850"/>
    <w:lvl w:ilvl="0" w:tplc="040C0005">
      <w:start w:val="1"/>
      <w:numFmt w:val="bullet"/>
      <w:lvlText w:val=""/>
      <w:lvlJc w:val="left"/>
      <w:pPr>
        <w:ind w:left="1690" w:hanging="360"/>
      </w:pPr>
      <w:rPr>
        <w:rFonts w:ascii="Wingdings" w:hAnsi="Wingdings" w:hint="default"/>
      </w:rPr>
    </w:lvl>
    <w:lvl w:ilvl="1" w:tplc="040C0003" w:tentative="1">
      <w:start w:val="1"/>
      <w:numFmt w:val="bullet"/>
      <w:lvlText w:val="o"/>
      <w:lvlJc w:val="left"/>
      <w:pPr>
        <w:ind w:left="2410" w:hanging="360"/>
      </w:pPr>
      <w:rPr>
        <w:rFonts w:ascii="Courier New" w:hAnsi="Courier New" w:cs="Courier New" w:hint="default"/>
      </w:rPr>
    </w:lvl>
    <w:lvl w:ilvl="2" w:tplc="040C0005" w:tentative="1">
      <w:start w:val="1"/>
      <w:numFmt w:val="bullet"/>
      <w:lvlText w:val=""/>
      <w:lvlJc w:val="left"/>
      <w:pPr>
        <w:ind w:left="3130" w:hanging="360"/>
      </w:pPr>
      <w:rPr>
        <w:rFonts w:ascii="Wingdings" w:hAnsi="Wingdings" w:hint="default"/>
      </w:rPr>
    </w:lvl>
    <w:lvl w:ilvl="3" w:tplc="040C0001" w:tentative="1">
      <w:start w:val="1"/>
      <w:numFmt w:val="bullet"/>
      <w:lvlText w:val=""/>
      <w:lvlJc w:val="left"/>
      <w:pPr>
        <w:ind w:left="3850" w:hanging="360"/>
      </w:pPr>
      <w:rPr>
        <w:rFonts w:ascii="Symbol" w:hAnsi="Symbol" w:hint="default"/>
      </w:rPr>
    </w:lvl>
    <w:lvl w:ilvl="4" w:tplc="040C0003" w:tentative="1">
      <w:start w:val="1"/>
      <w:numFmt w:val="bullet"/>
      <w:lvlText w:val="o"/>
      <w:lvlJc w:val="left"/>
      <w:pPr>
        <w:ind w:left="4570" w:hanging="360"/>
      </w:pPr>
      <w:rPr>
        <w:rFonts w:ascii="Courier New" w:hAnsi="Courier New" w:cs="Courier New" w:hint="default"/>
      </w:rPr>
    </w:lvl>
    <w:lvl w:ilvl="5" w:tplc="040C0005" w:tentative="1">
      <w:start w:val="1"/>
      <w:numFmt w:val="bullet"/>
      <w:lvlText w:val=""/>
      <w:lvlJc w:val="left"/>
      <w:pPr>
        <w:ind w:left="5290" w:hanging="360"/>
      </w:pPr>
      <w:rPr>
        <w:rFonts w:ascii="Wingdings" w:hAnsi="Wingdings" w:hint="default"/>
      </w:rPr>
    </w:lvl>
    <w:lvl w:ilvl="6" w:tplc="040C0001" w:tentative="1">
      <w:start w:val="1"/>
      <w:numFmt w:val="bullet"/>
      <w:lvlText w:val=""/>
      <w:lvlJc w:val="left"/>
      <w:pPr>
        <w:ind w:left="6010" w:hanging="360"/>
      </w:pPr>
      <w:rPr>
        <w:rFonts w:ascii="Symbol" w:hAnsi="Symbol" w:hint="default"/>
      </w:rPr>
    </w:lvl>
    <w:lvl w:ilvl="7" w:tplc="040C0003" w:tentative="1">
      <w:start w:val="1"/>
      <w:numFmt w:val="bullet"/>
      <w:lvlText w:val="o"/>
      <w:lvlJc w:val="left"/>
      <w:pPr>
        <w:ind w:left="6730" w:hanging="360"/>
      </w:pPr>
      <w:rPr>
        <w:rFonts w:ascii="Courier New" w:hAnsi="Courier New" w:cs="Courier New" w:hint="default"/>
      </w:rPr>
    </w:lvl>
    <w:lvl w:ilvl="8" w:tplc="040C0005" w:tentative="1">
      <w:start w:val="1"/>
      <w:numFmt w:val="bullet"/>
      <w:lvlText w:val=""/>
      <w:lvlJc w:val="left"/>
      <w:pPr>
        <w:ind w:left="7450" w:hanging="360"/>
      </w:pPr>
      <w:rPr>
        <w:rFonts w:ascii="Wingdings" w:hAnsi="Wingdings" w:hint="default"/>
      </w:rPr>
    </w:lvl>
  </w:abstractNum>
  <w:abstractNum w:abstractNumId="16">
    <w:nsid w:val="7D131B41"/>
    <w:multiLevelType w:val="hybridMultilevel"/>
    <w:tmpl w:val="9CEEFD04"/>
    <w:lvl w:ilvl="0" w:tplc="040C000B">
      <w:start w:val="1"/>
      <w:numFmt w:val="bullet"/>
      <w:lvlText w:val=""/>
      <w:lvlJc w:val="left"/>
      <w:pPr>
        <w:ind w:left="121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10"/>
  </w:num>
  <w:num w:numId="5">
    <w:abstractNumId w:val="13"/>
  </w:num>
  <w:num w:numId="6">
    <w:abstractNumId w:val="7"/>
  </w:num>
  <w:num w:numId="7">
    <w:abstractNumId w:val="8"/>
  </w:num>
  <w:num w:numId="8">
    <w:abstractNumId w:val="14"/>
  </w:num>
  <w:num w:numId="9">
    <w:abstractNumId w:val="11"/>
  </w:num>
  <w:num w:numId="10">
    <w:abstractNumId w:val="6"/>
  </w:num>
  <w:num w:numId="11">
    <w:abstractNumId w:val="3"/>
  </w:num>
  <w:num w:numId="12">
    <w:abstractNumId w:val="5"/>
  </w:num>
  <w:num w:numId="13">
    <w:abstractNumId w:val="0"/>
  </w:num>
  <w:num w:numId="14">
    <w:abstractNumId w:val="12"/>
  </w:num>
  <w:num w:numId="15">
    <w:abstractNumId w:val="16"/>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52"/>
    <w:rsid w:val="000044AA"/>
    <w:rsid w:val="0005024D"/>
    <w:rsid w:val="000C3BDC"/>
    <w:rsid w:val="000C62CB"/>
    <w:rsid w:val="000C667C"/>
    <w:rsid w:val="00144742"/>
    <w:rsid w:val="00156D71"/>
    <w:rsid w:val="00156F54"/>
    <w:rsid w:val="0017091E"/>
    <w:rsid w:val="002326CB"/>
    <w:rsid w:val="00242FF5"/>
    <w:rsid w:val="002629BA"/>
    <w:rsid w:val="00286575"/>
    <w:rsid w:val="002D7B9A"/>
    <w:rsid w:val="002E60CA"/>
    <w:rsid w:val="003672A7"/>
    <w:rsid w:val="003739BF"/>
    <w:rsid w:val="003A772F"/>
    <w:rsid w:val="003D7252"/>
    <w:rsid w:val="00467E92"/>
    <w:rsid w:val="004A30D6"/>
    <w:rsid w:val="004B26DB"/>
    <w:rsid w:val="0050698D"/>
    <w:rsid w:val="0053190E"/>
    <w:rsid w:val="0056213E"/>
    <w:rsid w:val="00562F83"/>
    <w:rsid w:val="005938A7"/>
    <w:rsid w:val="00597ABE"/>
    <w:rsid w:val="005E09A9"/>
    <w:rsid w:val="005F5FE6"/>
    <w:rsid w:val="00606DE1"/>
    <w:rsid w:val="006107B3"/>
    <w:rsid w:val="00627AF4"/>
    <w:rsid w:val="006537DC"/>
    <w:rsid w:val="00671BFE"/>
    <w:rsid w:val="00695033"/>
    <w:rsid w:val="006A5D25"/>
    <w:rsid w:val="006C0B58"/>
    <w:rsid w:val="006D35B5"/>
    <w:rsid w:val="006D4019"/>
    <w:rsid w:val="00702B78"/>
    <w:rsid w:val="00746364"/>
    <w:rsid w:val="007707B5"/>
    <w:rsid w:val="007724D1"/>
    <w:rsid w:val="008158BE"/>
    <w:rsid w:val="0083619C"/>
    <w:rsid w:val="0084483D"/>
    <w:rsid w:val="00891E37"/>
    <w:rsid w:val="008C4A22"/>
    <w:rsid w:val="008F1CF7"/>
    <w:rsid w:val="009113C0"/>
    <w:rsid w:val="009314E4"/>
    <w:rsid w:val="009428FB"/>
    <w:rsid w:val="00956D64"/>
    <w:rsid w:val="00972642"/>
    <w:rsid w:val="009767E8"/>
    <w:rsid w:val="00992EE1"/>
    <w:rsid w:val="00997CA2"/>
    <w:rsid w:val="00A029C7"/>
    <w:rsid w:val="00A07A80"/>
    <w:rsid w:val="00A1221E"/>
    <w:rsid w:val="00A416C4"/>
    <w:rsid w:val="00A64C4F"/>
    <w:rsid w:val="00A64D75"/>
    <w:rsid w:val="00AA56DB"/>
    <w:rsid w:val="00B06952"/>
    <w:rsid w:val="00B174B5"/>
    <w:rsid w:val="00B313FB"/>
    <w:rsid w:val="00B527F2"/>
    <w:rsid w:val="00B93912"/>
    <w:rsid w:val="00BE2258"/>
    <w:rsid w:val="00C11314"/>
    <w:rsid w:val="00C36D1A"/>
    <w:rsid w:val="00C51743"/>
    <w:rsid w:val="00C777BE"/>
    <w:rsid w:val="00CA79A9"/>
    <w:rsid w:val="00CB201D"/>
    <w:rsid w:val="00CF0A23"/>
    <w:rsid w:val="00CF44CC"/>
    <w:rsid w:val="00D230BE"/>
    <w:rsid w:val="00D24119"/>
    <w:rsid w:val="00D83175"/>
    <w:rsid w:val="00D936A6"/>
    <w:rsid w:val="00DB67A3"/>
    <w:rsid w:val="00DC3A52"/>
    <w:rsid w:val="00DE2C21"/>
    <w:rsid w:val="00DF5930"/>
    <w:rsid w:val="00E139F4"/>
    <w:rsid w:val="00E232BE"/>
    <w:rsid w:val="00E35FE6"/>
    <w:rsid w:val="00E431DA"/>
    <w:rsid w:val="00E66463"/>
    <w:rsid w:val="00EA208B"/>
    <w:rsid w:val="00ED4877"/>
    <w:rsid w:val="00ED6FB4"/>
    <w:rsid w:val="00ED790A"/>
    <w:rsid w:val="00EF0AE7"/>
    <w:rsid w:val="00EF16CD"/>
    <w:rsid w:val="00F364EB"/>
    <w:rsid w:val="00F5523A"/>
    <w:rsid w:val="00F66656"/>
    <w:rsid w:val="00F8189D"/>
    <w:rsid w:val="00FE5C79"/>
    <w:rsid w:val="00FF5078"/>
    <w:rsid w:val="00FF5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D1B4B"/>
  <w15:docId w15:val="{DC8FC9D4-B77C-44F4-A89F-854C725B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Sansinterligne">
    <w:name w:val="No Spacing"/>
    <w:link w:val="SansinterligneCar"/>
    <w:uiPriority w:val="1"/>
    <w:qFormat/>
    <w:rsid w:val="00B069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06952"/>
    <w:rPr>
      <w:rFonts w:eastAsiaTheme="minorEastAsia"/>
      <w:lang w:eastAsia="fr-FR"/>
    </w:rPr>
  </w:style>
  <w:style w:type="paragraph" w:styleId="En-tte">
    <w:name w:val="header"/>
    <w:basedOn w:val="Normal"/>
    <w:link w:val="En-tteCar"/>
    <w:uiPriority w:val="99"/>
    <w:unhideWhenUsed/>
    <w:rsid w:val="00ED4877"/>
    <w:pPr>
      <w:tabs>
        <w:tab w:val="center" w:pos="4536"/>
        <w:tab w:val="right" w:pos="9072"/>
      </w:tabs>
      <w:spacing w:after="0" w:line="240" w:lineRule="auto"/>
    </w:pPr>
  </w:style>
  <w:style w:type="character" w:customStyle="1" w:styleId="En-tteCar">
    <w:name w:val="En-tête Car"/>
    <w:basedOn w:val="Policepardfaut"/>
    <w:link w:val="En-tte"/>
    <w:uiPriority w:val="99"/>
    <w:rsid w:val="00ED4877"/>
  </w:style>
  <w:style w:type="paragraph" w:styleId="Pieddepage">
    <w:name w:val="footer"/>
    <w:basedOn w:val="Normal"/>
    <w:link w:val="PieddepageCar"/>
    <w:uiPriority w:val="99"/>
    <w:unhideWhenUsed/>
    <w:rsid w:val="00ED48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877"/>
  </w:style>
  <w:style w:type="paragraph" w:styleId="Textedebulles">
    <w:name w:val="Balloon Text"/>
    <w:basedOn w:val="Normal"/>
    <w:link w:val="TextedebullesCar"/>
    <w:uiPriority w:val="99"/>
    <w:semiHidden/>
    <w:unhideWhenUsed/>
    <w:rsid w:val="00B174B5"/>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174B5"/>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FF53F8"/>
    <w:rPr>
      <w:sz w:val="16"/>
      <w:szCs w:val="16"/>
    </w:rPr>
  </w:style>
  <w:style w:type="paragraph" w:styleId="Commentaire">
    <w:name w:val="annotation text"/>
    <w:basedOn w:val="Normal"/>
    <w:link w:val="CommentaireCar"/>
    <w:uiPriority w:val="99"/>
    <w:semiHidden/>
    <w:unhideWhenUsed/>
    <w:rsid w:val="00FF53F8"/>
    <w:pPr>
      <w:spacing w:line="240" w:lineRule="auto"/>
    </w:pPr>
    <w:rPr>
      <w:sz w:val="20"/>
      <w:szCs w:val="20"/>
    </w:rPr>
  </w:style>
  <w:style w:type="character" w:customStyle="1" w:styleId="CommentaireCar">
    <w:name w:val="Commentaire Car"/>
    <w:basedOn w:val="Policepardfaut"/>
    <w:link w:val="Commentaire"/>
    <w:uiPriority w:val="99"/>
    <w:semiHidden/>
    <w:rsid w:val="00FF53F8"/>
    <w:rPr>
      <w:sz w:val="20"/>
      <w:szCs w:val="20"/>
    </w:rPr>
  </w:style>
  <w:style w:type="paragraph" w:styleId="Objetducommentaire">
    <w:name w:val="annotation subject"/>
    <w:basedOn w:val="Commentaire"/>
    <w:next w:val="Commentaire"/>
    <w:link w:val="ObjetducommentaireCar"/>
    <w:uiPriority w:val="99"/>
    <w:semiHidden/>
    <w:unhideWhenUsed/>
    <w:rsid w:val="00FF53F8"/>
    <w:rPr>
      <w:b/>
      <w:bCs/>
    </w:rPr>
  </w:style>
  <w:style w:type="character" w:customStyle="1" w:styleId="ObjetducommentaireCar">
    <w:name w:val="Objet du commentaire Car"/>
    <w:basedOn w:val="CommentaireCar"/>
    <w:link w:val="Objetducommentaire"/>
    <w:uiPriority w:val="99"/>
    <w:semiHidden/>
    <w:rsid w:val="00FF53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Word%202010%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83EC518821493693D4FF6984447DD6"/>
        <w:category>
          <w:name w:val="Général"/>
          <w:gallery w:val="placeholder"/>
        </w:category>
        <w:types>
          <w:type w:val="bbPlcHdr"/>
        </w:types>
        <w:behaviors>
          <w:behavior w:val="content"/>
        </w:behaviors>
        <w:guid w:val="{82487F51-1780-45CC-B557-369E3A800930}"/>
      </w:docPartPr>
      <w:docPartBody>
        <w:p w:rsidR="00C1369C" w:rsidRDefault="00742848" w:rsidP="00742848">
          <w:pPr>
            <w:pStyle w:val="F183EC518821493693D4FF6984447DD6"/>
          </w:pPr>
          <w:r>
            <w:rPr>
              <w:rFonts w:asciiTheme="majorHAnsi" w:eastAsiaTheme="majorEastAsia" w:hAnsiTheme="majorHAnsi" w:cstheme="majorBidi"/>
              <w:caps/>
              <w:color w:val="5B9BD5" w:themeColor="accent1"/>
              <w:sz w:val="80"/>
              <w:szCs w:val="80"/>
            </w:rPr>
            <w:t>[Titre du document]</w:t>
          </w:r>
        </w:p>
      </w:docPartBody>
    </w:docPart>
    <w:docPart>
      <w:docPartPr>
        <w:name w:val="63AF5AF09AC947FC9374D5C9E856AA48"/>
        <w:category>
          <w:name w:val="Général"/>
          <w:gallery w:val="placeholder"/>
        </w:category>
        <w:types>
          <w:type w:val="bbPlcHdr"/>
        </w:types>
        <w:behaviors>
          <w:behavior w:val="content"/>
        </w:behaviors>
        <w:guid w:val="{9CC890A1-5CE9-446A-AA16-2F43F261298C}"/>
      </w:docPartPr>
      <w:docPartBody>
        <w:p w:rsidR="00C1369C" w:rsidRDefault="00742848" w:rsidP="00742848">
          <w:pPr>
            <w:pStyle w:val="63AF5AF09AC947FC9374D5C9E856AA48"/>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48"/>
    <w:rsid w:val="00270945"/>
    <w:rsid w:val="002D4DA7"/>
    <w:rsid w:val="002E0BA7"/>
    <w:rsid w:val="0039129B"/>
    <w:rsid w:val="004F1757"/>
    <w:rsid w:val="00742848"/>
    <w:rsid w:val="00797FE3"/>
    <w:rsid w:val="00964181"/>
    <w:rsid w:val="00C1369C"/>
    <w:rsid w:val="00CC7DE8"/>
    <w:rsid w:val="00E13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83EC518821493693D4FF6984447DD6">
    <w:name w:val="F183EC518821493693D4FF6984447DD6"/>
    <w:rsid w:val="00742848"/>
  </w:style>
  <w:style w:type="paragraph" w:customStyle="1" w:styleId="63AF5AF09AC947FC9374D5C9E856AA48">
    <w:name w:val="63AF5AF09AC947FC9374D5C9E856AA48"/>
    <w:rsid w:val="007428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DA519-4CC2-4E0F-89B0-21F0ECD8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31509</TotalTime>
  <Pages>26</Pages>
  <Words>5188</Words>
  <Characters>28540</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Fractures diaphysaires du fémur chez l’enfant</vt:lpstr>
    </vt:vector>
  </TitlesOfParts>
  <Company>Adama sene</Company>
  <LinksUpToDate>false</LinksUpToDate>
  <CharactersWithSpaces>33661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Fractures diaphysaires du fémur chez l’enfant</dc:title>
  <dc:subject> </dc:subject>
  <dc:creator>HP</dc:creator>
  <cp:keywords/>
  <dc:description/>
  <cp:lastModifiedBy>HP</cp:lastModifiedBy>
  <cp:revision>35</cp:revision>
  <dcterms:created xsi:type="dcterms:W3CDTF">2018-10-09T05:40:00Z</dcterms:created>
  <dcterms:modified xsi:type="dcterms:W3CDTF">2018-12-09T20:32:00Z</dcterms:modified>
</cp:coreProperties>
</file>